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D23" w:rsidRDefault="00550D23"/>
    <w:p w:rsidR="00C012C1" w:rsidRDefault="00C012C1" w:rsidP="00C012C1">
      <w:pPr>
        <w:jc w:val="center"/>
        <w:rPr>
          <w:b/>
          <w:bCs/>
          <w:sz w:val="32"/>
          <w:szCs w:val="32"/>
        </w:rPr>
      </w:pPr>
      <w:r>
        <w:rPr>
          <w:b/>
          <w:bCs/>
          <w:sz w:val="32"/>
          <w:szCs w:val="32"/>
        </w:rPr>
        <w:t>CSCI.258 (63.258) - Introduction to Operating Systems Using UNIX</w:t>
      </w:r>
    </w:p>
    <w:p w:rsidR="00C012C1" w:rsidRPr="00FA10E7" w:rsidRDefault="00C012C1" w:rsidP="00C012C1">
      <w:pPr>
        <w:jc w:val="center"/>
        <w:rPr>
          <w:b/>
          <w:bCs/>
        </w:rPr>
      </w:pPr>
      <w:r>
        <w:rPr>
          <w:b/>
          <w:bCs/>
        </w:rPr>
        <w:t>__________________________________________________________________________</w:t>
      </w:r>
    </w:p>
    <w:p w:rsidR="00C012C1" w:rsidRPr="00FA10E7" w:rsidRDefault="00C012C1" w:rsidP="00C012C1">
      <w:pPr>
        <w:jc w:val="center"/>
        <w:rPr>
          <w:b/>
          <w:bCs/>
          <w:sz w:val="28"/>
          <w:szCs w:val="28"/>
        </w:rPr>
      </w:pPr>
      <w:r w:rsidRPr="00FA10E7">
        <w:rPr>
          <w:b/>
          <w:bCs/>
        </w:rPr>
        <w:t>Professor Krishnamoorthy, Computer Science Dept., Framingham State College</w:t>
      </w:r>
    </w:p>
    <w:p w:rsidR="00C012C1" w:rsidRPr="00FA10E7" w:rsidRDefault="00C012C1" w:rsidP="00C012C1">
      <w:pPr>
        <w:jc w:val="center"/>
        <w:rPr>
          <w:b/>
          <w:bCs/>
        </w:rPr>
      </w:pPr>
      <w:r>
        <w:rPr>
          <w:b/>
          <w:bCs/>
        </w:rPr>
        <w:t>__________________________________________________________________________</w:t>
      </w:r>
    </w:p>
    <w:p w:rsidR="00C012C1" w:rsidRDefault="00A52081" w:rsidP="00C012C1">
      <w:pPr>
        <w:jc w:val="center"/>
        <w:rPr>
          <w:b/>
          <w:bCs/>
          <w:sz w:val="28"/>
          <w:szCs w:val="28"/>
        </w:rPr>
      </w:pPr>
      <w:r>
        <w:rPr>
          <w:b/>
          <w:bCs/>
          <w:sz w:val="28"/>
          <w:szCs w:val="28"/>
        </w:rPr>
        <w:t>Homework #2 – 150</w:t>
      </w:r>
      <w:r w:rsidR="00C012C1">
        <w:rPr>
          <w:b/>
          <w:bCs/>
          <w:sz w:val="28"/>
          <w:szCs w:val="28"/>
        </w:rPr>
        <w:t xml:space="preserve"> Points</w:t>
      </w:r>
    </w:p>
    <w:p w:rsidR="00C012C1" w:rsidRDefault="00C012C1" w:rsidP="00C012C1">
      <w:pPr>
        <w:jc w:val="center"/>
        <w:rPr>
          <w:b/>
          <w:bCs/>
        </w:rPr>
      </w:pPr>
    </w:p>
    <w:p w:rsidR="003350A9" w:rsidRPr="00FA10E7" w:rsidRDefault="001113F1" w:rsidP="003350A9">
      <w:pPr>
        <w:jc w:val="center"/>
        <w:rPr>
          <w:b/>
          <w:bCs/>
        </w:rPr>
      </w:pPr>
      <w:r>
        <w:rPr>
          <w:b/>
          <w:bCs/>
        </w:rPr>
        <w:t xml:space="preserve">Coverage: Chapters 7, </w:t>
      </w:r>
      <w:r w:rsidR="003350A9">
        <w:rPr>
          <w:b/>
          <w:bCs/>
        </w:rPr>
        <w:t>8</w:t>
      </w:r>
      <w:r w:rsidR="000D3C00">
        <w:rPr>
          <w:b/>
          <w:bCs/>
        </w:rPr>
        <w:t>,</w:t>
      </w:r>
      <w:r w:rsidR="003350A9" w:rsidRPr="00FA10E7">
        <w:rPr>
          <w:b/>
          <w:bCs/>
        </w:rPr>
        <w:t xml:space="preserve"> </w:t>
      </w:r>
      <w:r w:rsidR="000D3C00">
        <w:rPr>
          <w:b/>
          <w:bCs/>
        </w:rPr>
        <w:t xml:space="preserve">9, 10, 11, and 13 </w:t>
      </w:r>
      <w:r w:rsidR="003350A9" w:rsidRPr="00FA10E7">
        <w:rPr>
          <w:b/>
          <w:bCs/>
        </w:rPr>
        <w:t>from Das Textbook</w:t>
      </w:r>
    </w:p>
    <w:p w:rsidR="00381B0A" w:rsidRPr="00FA10E7" w:rsidRDefault="00381B0A" w:rsidP="003350A9">
      <w:pPr>
        <w:jc w:val="center"/>
        <w:rPr>
          <w:b/>
          <w:bCs/>
        </w:rPr>
      </w:pPr>
    </w:p>
    <w:p w:rsidR="003350A9" w:rsidRPr="00FA10E7" w:rsidRDefault="003350A9" w:rsidP="003350A9">
      <w:pPr>
        <w:jc w:val="center"/>
        <w:rPr>
          <w:b/>
          <w:bCs/>
        </w:rPr>
      </w:pPr>
      <w:r w:rsidRPr="00FA10E7">
        <w:rPr>
          <w:b/>
          <w:bCs/>
        </w:rPr>
        <w:t>Refer Syllabus for due date</w:t>
      </w:r>
    </w:p>
    <w:p w:rsidR="00C012C1" w:rsidRDefault="00C012C1" w:rsidP="00C012C1">
      <w:r>
        <w:rPr>
          <w:b/>
          <w:bCs/>
        </w:rPr>
        <w:t>__________________________________________________________________________</w:t>
      </w:r>
    </w:p>
    <w:p w:rsidR="00C012C1" w:rsidRDefault="00B241A9" w:rsidP="00C012C1">
      <w:pPr>
        <w:rPr>
          <w:b/>
        </w:rPr>
      </w:pPr>
      <w:r>
        <w:rPr>
          <w:b/>
        </w:rPr>
        <w:t>Objectives:</w:t>
      </w:r>
    </w:p>
    <w:p w:rsidR="005B6FBE" w:rsidRDefault="005B6FBE" w:rsidP="005B6FBE">
      <w:pPr>
        <w:pStyle w:val="ListParagraph"/>
        <w:numPr>
          <w:ilvl w:val="0"/>
          <w:numId w:val="6"/>
        </w:numPr>
      </w:pPr>
      <w:r>
        <w:t>Learn about system processes and user processes and process information</w:t>
      </w:r>
    </w:p>
    <w:p w:rsidR="005B6FBE" w:rsidRDefault="005B6FBE" w:rsidP="005B6FBE">
      <w:pPr>
        <w:pStyle w:val="ListParagraph"/>
        <w:numPr>
          <w:ilvl w:val="0"/>
          <w:numId w:val="6"/>
        </w:numPr>
      </w:pPr>
      <w:r>
        <w:t>Learn about pipe</w:t>
      </w:r>
    </w:p>
    <w:p w:rsidR="005B6FBE" w:rsidRDefault="005B6FBE" w:rsidP="005B6FBE">
      <w:pPr>
        <w:pStyle w:val="ListParagraph"/>
        <w:numPr>
          <w:ilvl w:val="0"/>
          <w:numId w:val="6"/>
        </w:numPr>
      </w:pPr>
      <w:r>
        <w:t>Learn to run command in the background</w:t>
      </w:r>
    </w:p>
    <w:p w:rsidR="005B6FBE" w:rsidRDefault="005B6FBE" w:rsidP="005B6FBE">
      <w:pPr>
        <w:pStyle w:val="ListParagraph"/>
        <w:numPr>
          <w:ilvl w:val="0"/>
          <w:numId w:val="6"/>
        </w:numPr>
      </w:pPr>
      <w:r>
        <w:t>Learn about basics of shell, shell variables, customizing environment, and shell programming</w:t>
      </w:r>
    </w:p>
    <w:p w:rsidR="00FC702D" w:rsidRDefault="00FC702D" w:rsidP="00FC702D">
      <w:pPr>
        <w:pStyle w:val="ListParagraph"/>
        <w:numPr>
          <w:ilvl w:val="0"/>
          <w:numId w:val="6"/>
        </w:numPr>
      </w:pPr>
      <w:r>
        <w:t>Learn about shell scripting: read, shift, test, if, for, while, exit, and expr</w:t>
      </w:r>
    </w:p>
    <w:p w:rsidR="00FC702D" w:rsidRDefault="00FC702D" w:rsidP="00FC702D">
      <w:pPr>
        <w:pStyle w:val="ListParagraph"/>
        <w:numPr>
          <w:ilvl w:val="0"/>
          <w:numId w:val="6"/>
        </w:numPr>
      </w:pPr>
      <w:r>
        <w:t>Learn to use two character shell variables</w:t>
      </w:r>
    </w:p>
    <w:p w:rsidR="00FC702D" w:rsidRDefault="00FC702D" w:rsidP="00FC702D">
      <w:pPr>
        <w:pStyle w:val="ListParagraph"/>
        <w:numPr>
          <w:ilvl w:val="0"/>
          <w:numId w:val="6"/>
        </w:numPr>
      </w:pPr>
      <w:r>
        <w:t>Learn to use additional UNIX commands such as head, tail, comm, cmp, diff, sort, uniq, grep, umask, sort</w:t>
      </w:r>
    </w:p>
    <w:p w:rsidR="00FC702D" w:rsidRDefault="00FC702D" w:rsidP="00FC702D">
      <w:pPr>
        <w:pStyle w:val="ListParagraph"/>
        <w:numPr>
          <w:ilvl w:val="0"/>
          <w:numId w:val="6"/>
        </w:numPr>
      </w:pPr>
      <w:r>
        <w:t xml:space="preserve">Learn about </w:t>
      </w:r>
      <w:r w:rsidRPr="008D326D">
        <w:rPr>
          <w:i/>
          <w:iCs/>
        </w:rPr>
        <w:t>here</w:t>
      </w:r>
      <w:r>
        <w:t xml:space="preserve"> document</w:t>
      </w:r>
    </w:p>
    <w:p w:rsidR="00366A28" w:rsidRDefault="00366A28" w:rsidP="00FC702D">
      <w:pPr>
        <w:pStyle w:val="ListParagraph"/>
        <w:numPr>
          <w:ilvl w:val="0"/>
          <w:numId w:val="6"/>
        </w:numPr>
      </w:pPr>
      <w:r>
        <w:t xml:space="preserve">UNIX has the following three standard devices: </w:t>
      </w:r>
    </w:p>
    <w:p w:rsidR="00366A28" w:rsidRDefault="00366A28" w:rsidP="007E424C">
      <w:pPr>
        <w:pStyle w:val="ListParagraph"/>
        <w:numPr>
          <w:ilvl w:val="0"/>
          <w:numId w:val="29"/>
        </w:numPr>
      </w:pPr>
      <w:r>
        <w:t>standard input device (stdin) with default device sest to keyboard.</w:t>
      </w:r>
    </w:p>
    <w:p w:rsidR="00366A28" w:rsidRDefault="00366A28" w:rsidP="007E424C">
      <w:pPr>
        <w:pStyle w:val="ListParagraph"/>
        <w:numPr>
          <w:ilvl w:val="0"/>
          <w:numId w:val="29"/>
        </w:numPr>
      </w:pPr>
      <w:r>
        <w:t>standard output device (stdout) with default device set to display (monitor), and</w:t>
      </w:r>
    </w:p>
    <w:p w:rsidR="00366A28" w:rsidRPr="007E424C" w:rsidRDefault="00366A28" w:rsidP="00C012C1">
      <w:pPr>
        <w:pStyle w:val="ListParagraph"/>
        <w:numPr>
          <w:ilvl w:val="0"/>
          <w:numId w:val="29"/>
        </w:numPr>
      </w:pPr>
      <w:r>
        <w:t>standard error (stderr) with default device set to display (monitor)</w:t>
      </w:r>
    </w:p>
    <w:p w:rsidR="00B12A9C" w:rsidRPr="00366A28" w:rsidRDefault="00366A28" w:rsidP="00366A28">
      <w:pPr>
        <w:ind w:left="720"/>
      </w:pPr>
      <w:r w:rsidRPr="00366A28">
        <w:t>Numerical value</w:t>
      </w:r>
      <w:r w:rsidR="007E424C">
        <w:t>s</w:t>
      </w:r>
      <w:r w:rsidRPr="00366A28">
        <w:t xml:space="preserve"> </w:t>
      </w:r>
      <w:r w:rsidR="007E424C">
        <w:t>are</w:t>
      </w:r>
      <w:r w:rsidRPr="00366A28">
        <w:t xml:space="preserve"> also </w:t>
      </w:r>
      <w:r w:rsidR="007E424C">
        <w:t>used to represent these devices:</w:t>
      </w:r>
      <w:r w:rsidRPr="00366A28">
        <w:t xml:space="preserve">  </w:t>
      </w:r>
      <w:r>
        <w:t>s</w:t>
      </w:r>
      <w:r w:rsidRPr="00366A28">
        <w:t>tdin i</w:t>
      </w:r>
      <w:r>
        <w:t>s 0, stdout is 1 and stderr is 2</w:t>
      </w:r>
      <w:r w:rsidRPr="00366A28">
        <w:t>.</w:t>
      </w:r>
      <w:r>
        <w:t xml:space="preserve">  Sometimes, these numbers are used in shell scripting.</w:t>
      </w:r>
    </w:p>
    <w:p w:rsidR="004B6A54" w:rsidRDefault="004B6A54" w:rsidP="00402725"/>
    <w:p w:rsidR="00BD66B9" w:rsidRPr="00962A10" w:rsidRDefault="004E4621" w:rsidP="004E4621">
      <w:pPr>
        <w:rPr>
          <w:b/>
          <w:color w:val="FF0000"/>
        </w:rPr>
      </w:pPr>
      <w:r w:rsidRPr="00962A10">
        <w:rPr>
          <w:b/>
          <w:color w:val="FF0000"/>
        </w:rPr>
        <w:t>Y</w:t>
      </w:r>
      <w:r w:rsidR="00BD66B9" w:rsidRPr="00962A10">
        <w:rPr>
          <w:b/>
          <w:color w:val="FF0000"/>
        </w:rPr>
        <w:t xml:space="preserve">ou have to use the UNIX server </w:t>
      </w:r>
      <w:r w:rsidR="00962A10" w:rsidRPr="00962A10">
        <w:rPr>
          <w:b/>
          <w:color w:val="FF0000"/>
        </w:rPr>
        <w:t xml:space="preserve">at FSU </w:t>
      </w:r>
      <w:r w:rsidR="00BD66B9" w:rsidRPr="00962A10">
        <w:rPr>
          <w:b/>
          <w:color w:val="FF0000"/>
        </w:rPr>
        <w:t>to ge</w:t>
      </w:r>
      <w:r w:rsidRPr="00962A10">
        <w:rPr>
          <w:b/>
          <w:color w:val="FF0000"/>
        </w:rPr>
        <w:t>t output for the commands.</w:t>
      </w:r>
    </w:p>
    <w:p w:rsidR="000D3E31" w:rsidRDefault="000D3E31" w:rsidP="00402725"/>
    <w:p w:rsidR="00402725" w:rsidRDefault="00402725" w:rsidP="00402725">
      <w:pPr>
        <w:jc w:val="both"/>
        <w:rPr>
          <w:b/>
          <w:bCs/>
        </w:rPr>
      </w:pPr>
      <w:r>
        <w:rPr>
          <w:b/>
          <w:bCs/>
        </w:rPr>
        <w:t>How to get the answers to the questions in the homework</w:t>
      </w:r>
      <w:r>
        <w:rPr>
          <w:b/>
          <w:bCs/>
        </w:rPr>
        <w:sym w:font="Symbol" w:char="F03F"/>
      </w:r>
    </w:p>
    <w:p w:rsidR="00402725" w:rsidRDefault="00402725" w:rsidP="00402725">
      <w:pPr>
        <w:jc w:val="both"/>
      </w:pPr>
      <w:r>
        <w:t>Use the method explained in Homework #1.</w:t>
      </w:r>
    </w:p>
    <w:p w:rsidR="00C012C1" w:rsidRDefault="00C012C1" w:rsidP="00C012C1"/>
    <w:p w:rsidR="00962A10" w:rsidRPr="00962A10" w:rsidRDefault="00962A10" w:rsidP="00C012C1">
      <w:pPr>
        <w:rPr>
          <w:b/>
          <w:color w:val="FF0000"/>
        </w:rPr>
      </w:pPr>
      <w:r>
        <w:rPr>
          <w:b/>
          <w:color w:val="FF0000"/>
        </w:rPr>
        <w:t>IMPORTANT NOTE: You must study about the commands needed for each question and know how to use them before you begin answer the question.</w:t>
      </w:r>
    </w:p>
    <w:p w:rsidR="00962A10" w:rsidRDefault="00962A10" w:rsidP="00C012C1"/>
    <w:p w:rsidR="0030464B" w:rsidRDefault="0030464B" w:rsidP="00007034">
      <w:pPr>
        <w:pStyle w:val="Heading1"/>
        <w:pPrChange w:id="0" w:author="Matthew Geiger" w:date="2016-06-26T20:52:00Z">
          <w:pPr>
            <w:jc w:val="both"/>
          </w:pPr>
        </w:pPrChange>
      </w:pPr>
      <w:r w:rsidRPr="00381B0A">
        <w:t>Q</w:t>
      </w:r>
      <w:r w:rsidR="00381B0A" w:rsidRPr="00381B0A">
        <w:t>1</w:t>
      </w:r>
      <w:r w:rsidRPr="00381B0A">
        <w:t>.</w:t>
      </w:r>
      <w:r w:rsidR="00EE30ED">
        <w:t xml:space="preserve"> </w:t>
      </w:r>
      <w:r w:rsidR="006B3F6E">
        <w:t>Hint</w:t>
      </w:r>
      <w:r w:rsidR="00B71458">
        <w:t xml:space="preserve">: Command to study: </w:t>
      </w:r>
      <w:r w:rsidR="00253815">
        <w:t xml:space="preserve">grep, wc, echo, pipe ( | ), </w:t>
      </w:r>
      <w:r w:rsidR="00B71458">
        <w:t>ps</w:t>
      </w:r>
      <w:r w:rsidR="00253815">
        <w:t>,</w:t>
      </w:r>
      <w:r w:rsidR="00B71458">
        <w:t xml:space="preserve"> </w:t>
      </w:r>
      <w:r w:rsidR="00253815">
        <w:t>process states, and man pages for ps options</w:t>
      </w:r>
    </w:p>
    <w:p w:rsidR="00182696" w:rsidRPr="00182696" w:rsidRDefault="00182696" w:rsidP="0030464B">
      <w:pPr>
        <w:jc w:val="both"/>
        <w:rPr>
          <w:b/>
          <w:bCs/>
          <w:color w:val="FF0000"/>
        </w:rPr>
      </w:pPr>
      <w:r>
        <w:rPr>
          <w:b/>
          <w:bCs/>
          <w:color w:val="FF0000"/>
        </w:rPr>
        <w:t>NOTE: Use man command before you start answering this question and before issuing script command to find the options to use with the ps command to find the answers in this question as well as to find the characters representing the various states of a process.</w:t>
      </w:r>
    </w:p>
    <w:p w:rsidR="004D6371" w:rsidRDefault="0030464B" w:rsidP="00E533A2">
      <w:pPr>
        <w:pStyle w:val="ListParagraph"/>
        <w:numPr>
          <w:ilvl w:val="0"/>
          <w:numId w:val="30"/>
        </w:numPr>
      </w:pPr>
      <w:r w:rsidRPr="00BA5F48">
        <w:lastRenderedPageBreak/>
        <w:t xml:space="preserve">Issue ps command </w:t>
      </w:r>
      <w:r w:rsidR="004D6371">
        <w:t>to display your processes, that is, processes for which you are the</w:t>
      </w:r>
      <w:r w:rsidR="00B71458">
        <w:t xml:space="preserve"> owner (creator of the process)</w:t>
      </w:r>
    </w:p>
    <w:p w:rsidR="004D6371" w:rsidRDefault="004D6371" w:rsidP="00E533A2">
      <w:pPr>
        <w:pStyle w:val="ListParagraph"/>
        <w:numPr>
          <w:ilvl w:val="0"/>
          <w:numId w:val="30"/>
        </w:numPr>
      </w:pPr>
      <w:r>
        <w:t>Display information about your processes using long option</w:t>
      </w:r>
    </w:p>
    <w:p w:rsidR="00182696" w:rsidRDefault="00182696" w:rsidP="00182696">
      <w:pPr>
        <w:pStyle w:val="ListParagraph"/>
        <w:numPr>
          <w:ilvl w:val="0"/>
          <w:numId w:val="30"/>
        </w:numPr>
      </w:pPr>
      <w:r>
        <w:t>With echo command, display the name (command name) and the state character for your shell process</w:t>
      </w:r>
    </w:p>
    <w:p w:rsidR="004D6371" w:rsidRDefault="004D6371" w:rsidP="00E533A2">
      <w:pPr>
        <w:pStyle w:val="ListParagraph"/>
        <w:numPr>
          <w:ilvl w:val="0"/>
          <w:numId w:val="30"/>
        </w:numPr>
      </w:pPr>
      <w:r>
        <w:t xml:space="preserve">Using echo command, answer the </w:t>
      </w:r>
      <w:r w:rsidR="00182696">
        <w:t xml:space="preserve">process id (pid) of the shell process and the </w:t>
      </w:r>
      <w:r>
        <w:t>parent pid of your shell process</w:t>
      </w:r>
    </w:p>
    <w:p w:rsidR="004D6371" w:rsidRDefault="004D6371" w:rsidP="00E533A2">
      <w:pPr>
        <w:pStyle w:val="ListParagraph"/>
        <w:numPr>
          <w:ilvl w:val="0"/>
          <w:numId w:val="30"/>
        </w:numPr>
      </w:pPr>
      <w:r>
        <w:t>Display all the processes in the syst</w:t>
      </w:r>
      <w:r w:rsidR="00E533A2">
        <w:t>em using an appropriate option other than long option</w:t>
      </w:r>
    </w:p>
    <w:p w:rsidR="00BA5BA2" w:rsidRDefault="00BA5BA2" w:rsidP="00C012C1">
      <w:pPr>
        <w:jc w:val="both"/>
      </w:pPr>
    </w:p>
    <w:p w:rsidR="00BA5BA2" w:rsidRPr="00BA5BA2" w:rsidRDefault="00BA5BA2" w:rsidP="00BA5BA2">
      <w:pPr>
        <w:jc w:val="both"/>
        <w:rPr>
          <w:b/>
          <w:color w:val="0000CC"/>
        </w:rPr>
      </w:pPr>
      <w:r w:rsidRPr="00BA5BA2">
        <w:rPr>
          <w:b/>
          <w:color w:val="0000CC"/>
        </w:rPr>
        <w:t>Pipe takes the standard output of the command preceding it and feeds to standard input of the command following it. The pipe is indicated by | character between the commands as</w:t>
      </w:r>
    </w:p>
    <w:p w:rsidR="00BA5BA2" w:rsidRPr="00BA5BA2" w:rsidRDefault="00BA5BA2" w:rsidP="00BA5BA2">
      <w:pPr>
        <w:ind w:left="1440" w:firstLine="720"/>
        <w:jc w:val="both"/>
        <w:rPr>
          <w:b/>
          <w:color w:val="0000CC"/>
        </w:rPr>
      </w:pPr>
      <w:r w:rsidRPr="00BA5BA2">
        <w:rPr>
          <w:b/>
          <w:color w:val="0000CC"/>
        </w:rPr>
        <w:t>Command1 | Command2</w:t>
      </w:r>
    </w:p>
    <w:p w:rsidR="00BA5BA2" w:rsidRDefault="00BA5BA2" w:rsidP="00C012C1">
      <w:pPr>
        <w:jc w:val="both"/>
      </w:pPr>
    </w:p>
    <w:p w:rsidR="0086181B" w:rsidRDefault="00BA5BA2" w:rsidP="00BA5BA2">
      <w:pPr>
        <w:rPr>
          <w:b/>
          <w:color w:val="0000CC"/>
        </w:rPr>
      </w:pPr>
      <w:r w:rsidRPr="0086181B">
        <w:rPr>
          <w:b/>
          <w:color w:val="0000CC"/>
        </w:rPr>
        <w:t>The grep command can be used to search for a string in one or more files. When the line with the str</w:t>
      </w:r>
      <w:r w:rsidR="0086181B">
        <w:rPr>
          <w:b/>
          <w:color w:val="0000CC"/>
        </w:rPr>
        <w:t>ing is found, it is displayed.</w:t>
      </w:r>
    </w:p>
    <w:p w:rsidR="0086181B" w:rsidRDefault="0086181B" w:rsidP="00BA5BA2">
      <w:pPr>
        <w:rPr>
          <w:b/>
          <w:color w:val="0000CC"/>
        </w:rPr>
      </w:pPr>
    </w:p>
    <w:p w:rsidR="0086181B" w:rsidRPr="0086181B" w:rsidRDefault="0086181B" w:rsidP="00BA5BA2">
      <w:pPr>
        <w:rPr>
          <w:b/>
          <w:color w:val="0000CC"/>
        </w:rPr>
      </w:pPr>
      <w:r>
        <w:rPr>
          <w:b/>
          <w:color w:val="0000CC"/>
        </w:rPr>
        <w:t xml:space="preserve">The wc command can be used to </w:t>
      </w:r>
      <w:r w:rsidR="006B3F6E">
        <w:rPr>
          <w:b/>
          <w:color w:val="0000CC"/>
        </w:rPr>
        <w:t>find the number of lines, number of words and number of character in a file or the input supplied to it.</w:t>
      </w:r>
    </w:p>
    <w:p w:rsidR="0086181B" w:rsidRDefault="0086181B" w:rsidP="00BA5BA2">
      <w:pPr>
        <w:rPr>
          <w:b/>
          <w:color w:val="0000CC"/>
        </w:rPr>
      </w:pPr>
    </w:p>
    <w:p w:rsidR="0086181B" w:rsidRPr="0086181B" w:rsidRDefault="006B3F6E" w:rsidP="00BA5BA2">
      <w:r>
        <w:t>Using</w:t>
      </w:r>
      <w:r w:rsidR="0086181B">
        <w:t xml:space="preserve"> </w:t>
      </w:r>
      <w:r>
        <w:t>wc,</w:t>
      </w:r>
      <w:r w:rsidR="0086181B">
        <w:t xml:space="preserve"> grep </w:t>
      </w:r>
      <w:r>
        <w:t xml:space="preserve">and pipe </w:t>
      </w:r>
      <w:r w:rsidR="0086181B">
        <w:t xml:space="preserve">and do </w:t>
      </w:r>
      <w:r w:rsidR="0086181B" w:rsidRPr="0086181B">
        <w:t>the following:</w:t>
      </w:r>
    </w:p>
    <w:p w:rsidR="00BA5BA2" w:rsidRDefault="0086181B" w:rsidP="0086181B">
      <w:pPr>
        <w:pStyle w:val="ListParagraph"/>
        <w:numPr>
          <w:ilvl w:val="0"/>
          <w:numId w:val="30"/>
        </w:numPr>
      </w:pPr>
      <w:r>
        <w:t xml:space="preserve"> Issue ps command to display all the processes in the system and pipe the output to a grep command to display the line containing the init process.</w:t>
      </w:r>
    </w:p>
    <w:p w:rsidR="0086181B" w:rsidRDefault="0086181B" w:rsidP="0086181B">
      <w:pPr>
        <w:pStyle w:val="ListParagraph"/>
        <w:numPr>
          <w:ilvl w:val="0"/>
          <w:numId w:val="30"/>
        </w:numPr>
      </w:pPr>
      <w:r>
        <w:t>Using the echo command answer the process ID (pid) of the init process.</w:t>
      </w:r>
    </w:p>
    <w:p w:rsidR="006B3F6E" w:rsidRDefault="006B3F6E" w:rsidP="0086181B">
      <w:pPr>
        <w:pStyle w:val="ListParagraph"/>
        <w:numPr>
          <w:ilvl w:val="0"/>
          <w:numId w:val="30"/>
        </w:numPr>
      </w:pPr>
      <w:r>
        <w:t>Issue who command and pipe the output to wc command to display the number of lines, word and characters displayed by the who command</w:t>
      </w:r>
    </w:p>
    <w:p w:rsidR="00CD7E5D" w:rsidRPr="0086181B" w:rsidRDefault="00CD7E5D" w:rsidP="00E34AAE">
      <w:pPr>
        <w:jc w:val="both"/>
        <w:rPr>
          <w:color w:val="FF0000"/>
        </w:rPr>
      </w:pPr>
    </w:p>
    <w:p w:rsidR="00C012C1" w:rsidRPr="00E23D2E" w:rsidRDefault="00C012C1" w:rsidP="00007034">
      <w:pPr>
        <w:pStyle w:val="Heading1"/>
        <w:pPrChange w:id="1" w:author="Matthew Geiger" w:date="2016-06-26T20:52:00Z">
          <w:pPr>
            <w:jc w:val="both"/>
          </w:pPr>
        </w:pPrChange>
      </w:pPr>
      <w:r w:rsidRPr="00E23D2E">
        <w:t>Q</w:t>
      </w:r>
      <w:r w:rsidR="006B3F6E">
        <w:t>2</w:t>
      </w:r>
      <w:r w:rsidRPr="00E23D2E">
        <w:t>.</w:t>
      </w:r>
      <w:r w:rsidR="004B6A54">
        <w:t xml:space="preserve"> </w:t>
      </w:r>
      <w:r w:rsidR="00B71458">
        <w:t xml:space="preserve">Hint: </w:t>
      </w:r>
      <w:r w:rsidR="007B5E62">
        <w:t>S</w:t>
      </w:r>
      <w:r w:rsidR="00B71458">
        <w:t>tudy</w:t>
      </w:r>
      <w:r w:rsidR="007B5E62">
        <w:t xml:space="preserve"> about</w:t>
      </w:r>
      <w:r w:rsidR="00B71458">
        <w:t>: predefined shell variables</w:t>
      </w:r>
      <w:r w:rsidR="007B5E62">
        <w:t>, and .profile script file</w:t>
      </w:r>
      <w:r w:rsidR="009923EC">
        <w:t>, echo</w:t>
      </w:r>
    </w:p>
    <w:p w:rsidR="00381B0A" w:rsidRDefault="00381B0A" w:rsidP="0036271F">
      <w:pPr>
        <w:ind w:left="720"/>
        <w:jc w:val="both"/>
      </w:pPr>
      <w:r>
        <w:t xml:space="preserve">SHELL, HOME, PATH, MAIL and TERM are predefined shell variables.  You can use the value of a shell variable in </w:t>
      </w:r>
      <w:r w:rsidR="00724D35">
        <w:t xml:space="preserve">a </w:t>
      </w:r>
      <w:r>
        <w:t xml:space="preserve">shell </w:t>
      </w:r>
      <w:r w:rsidR="00724D35">
        <w:t xml:space="preserve">command </w:t>
      </w:r>
      <w:r w:rsidR="0036271F">
        <w:t>put</w:t>
      </w:r>
      <w:r>
        <w:t>ting $ in front of it.  For example, to display the value of the HOME directory of the user, specify $HOME in the ech</w:t>
      </w:r>
      <w:r w:rsidR="00022900">
        <w:t>o command like echo $HOME</w:t>
      </w:r>
      <w:r>
        <w:t>.</w:t>
      </w:r>
    </w:p>
    <w:p w:rsidR="0036271F" w:rsidRDefault="0036271F" w:rsidP="0036271F">
      <w:pPr>
        <w:pStyle w:val="ListParagraph"/>
        <w:numPr>
          <w:ilvl w:val="0"/>
          <w:numId w:val="33"/>
        </w:numPr>
        <w:jc w:val="both"/>
      </w:pPr>
      <w:r>
        <w:t>Display the value of SHELL</w:t>
      </w:r>
    </w:p>
    <w:p w:rsidR="0036271F" w:rsidRDefault="00F26300" w:rsidP="0036271F">
      <w:pPr>
        <w:pStyle w:val="ListParagraph"/>
        <w:numPr>
          <w:ilvl w:val="0"/>
          <w:numId w:val="33"/>
        </w:numPr>
        <w:jc w:val="both"/>
      </w:pPr>
      <w:r>
        <w:t xml:space="preserve">SHELL contains the pathname of the shell program you are using. </w:t>
      </w:r>
      <w:r w:rsidR="0036271F">
        <w:t xml:space="preserve">With echo command, answer what </w:t>
      </w:r>
      <w:r>
        <w:t>is the name of the shell program</w:t>
      </w:r>
    </w:p>
    <w:p w:rsidR="0036271F" w:rsidRDefault="0036271F" w:rsidP="0036271F">
      <w:pPr>
        <w:pStyle w:val="ListParagraph"/>
        <w:numPr>
          <w:ilvl w:val="0"/>
          <w:numId w:val="33"/>
        </w:numPr>
        <w:jc w:val="both"/>
      </w:pPr>
      <w:r>
        <w:t>Display the value of HOME</w:t>
      </w:r>
    </w:p>
    <w:p w:rsidR="0036271F" w:rsidRDefault="0036271F" w:rsidP="0036271F">
      <w:pPr>
        <w:pStyle w:val="ListParagraph"/>
        <w:numPr>
          <w:ilvl w:val="0"/>
          <w:numId w:val="33"/>
        </w:numPr>
        <w:jc w:val="both"/>
      </w:pPr>
      <w:r>
        <w:t>With echo command, answer what the HOME value stand for</w:t>
      </w:r>
    </w:p>
    <w:p w:rsidR="0036271F" w:rsidRDefault="0036271F" w:rsidP="0036271F">
      <w:pPr>
        <w:pStyle w:val="ListParagraph"/>
        <w:numPr>
          <w:ilvl w:val="0"/>
          <w:numId w:val="33"/>
        </w:numPr>
        <w:jc w:val="both"/>
      </w:pPr>
      <w:r>
        <w:t>Display the value of PATH</w:t>
      </w:r>
    </w:p>
    <w:p w:rsidR="0036271F" w:rsidRDefault="0036271F" w:rsidP="0036271F">
      <w:pPr>
        <w:pStyle w:val="ListParagraph"/>
        <w:numPr>
          <w:ilvl w:val="0"/>
          <w:numId w:val="33"/>
        </w:numPr>
        <w:jc w:val="both"/>
      </w:pPr>
      <w:r>
        <w:t xml:space="preserve">PATH contains the list of directories shell searches for the </w:t>
      </w:r>
      <w:r w:rsidR="00F26300">
        <w:t xml:space="preserve">nonbuilt-in </w:t>
      </w:r>
      <w:r>
        <w:t xml:space="preserve">command (that is, the executable program </w:t>
      </w:r>
      <w:r w:rsidR="00F26300">
        <w:t>file with</w:t>
      </w:r>
      <w:r>
        <w:t xml:space="preserve"> name </w:t>
      </w:r>
      <w:r w:rsidR="00F26300">
        <w:t xml:space="preserve">same as </w:t>
      </w:r>
      <w:r>
        <w:t xml:space="preserve">the command you typed).  The directories </w:t>
      </w:r>
      <w:r w:rsidR="00F26300">
        <w:t xml:space="preserve">in the list </w:t>
      </w:r>
      <w:r>
        <w:t>are separated by : character</w:t>
      </w:r>
      <w:r w:rsidR="00F26300">
        <w:t>.</w:t>
      </w:r>
    </w:p>
    <w:p w:rsidR="0036271F" w:rsidRDefault="0036271F" w:rsidP="0036271F">
      <w:pPr>
        <w:pStyle w:val="ListParagraph"/>
        <w:jc w:val="both"/>
      </w:pPr>
      <w:r>
        <w:t xml:space="preserve">With echo command, answer whether the list contains . (dot or period) and </w:t>
      </w:r>
      <w:r w:rsidR="00F26300">
        <w:t>whether the shell searches the current working directory</w:t>
      </w:r>
      <w:r>
        <w:t>.</w:t>
      </w:r>
    </w:p>
    <w:p w:rsidR="0036271F" w:rsidRDefault="0036271F" w:rsidP="0036271F">
      <w:pPr>
        <w:pStyle w:val="ListParagraph"/>
        <w:numPr>
          <w:ilvl w:val="0"/>
          <w:numId w:val="33"/>
        </w:numPr>
        <w:jc w:val="both"/>
      </w:pPr>
      <w:r>
        <w:t>Display the value of MAIL</w:t>
      </w:r>
    </w:p>
    <w:p w:rsidR="0036271F" w:rsidRDefault="0036271F" w:rsidP="0036271F">
      <w:pPr>
        <w:pStyle w:val="ListParagraph"/>
        <w:numPr>
          <w:ilvl w:val="0"/>
          <w:numId w:val="33"/>
        </w:numPr>
        <w:jc w:val="both"/>
      </w:pPr>
      <w:r>
        <w:t xml:space="preserve">With echo command, </w:t>
      </w:r>
      <w:r w:rsidR="00F26300">
        <w:t>answer where you’re the system stores your emails</w:t>
      </w:r>
    </w:p>
    <w:p w:rsidR="0036271F" w:rsidRDefault="0036271F" w:rsidP="0036271F">
      <w:pPr>
        <w:pStyle w:val="ListParagraph"/>
        <w:numPr>
          <w:ilvl w:val="0"/>
          <w:numId w:val="33"/>
        </w:numPr>
        <w:jc w:val="both"/>
      </w:pPr>
      <w:r>
        <w:lastRenderedPageBreak/>
        <w:t>Display the value of TERM</w:t>
      </w:r>
    </w:p>
    <w:p w:rsidR="007B5E62" w:rsidRDefault="0036271F" w:rsidP="007B5E62">
      <w:pPr>
        <w:pStyle w:val="ListParagraph"/>
        <w:numPr>
          <w:ilvl w:val="0"/>
          <w:numId w:val="33"/>
        </w:numPr>
        <w:jc w:val="both"/>
      </w:pPr>
      <w:r>
        <w:t xml:space="preserve">With echo command, answer what </w:t>
      </w:r>
      <w:r w:rsidR="00F26300">
        <w:t>is the type of the terminal you are using.</w:t>
      </w:r>
      <w:r w:rsidR="002B2F12">
        <w:t xml:space="preserve"> Note: The combination of keyboard and monitor is called a terminal.</w:t>
      </w:r>
    </w:p>
    <w:p w:rsidR="007B5E62" w:rsidRDefault="00C012C1" w:rsidP="007B5E62">
      <w:pPr>
        <w:pStyle w:val="ListParagraph"/>
        <w:numPr>
          <w:ilvl w:val="0"/>
          <w:numId w:val="33"/>
        </w:numPr>
        <w:jc w:val="both"/>
      </w:pPr>
      <w:r>
        <w:t xml:space="preserve">The .profile file is in your login directory.  It is a startup </w:t>
      </w:r>
      <w:r w:rsidR="00724D35">
        <w:t xml:space="preserve">shell </w:t>
      </w:r>
      <w:r>
        <w:t xml:space="preserve">script file containing shell (UNIX) commands.  The system executes the UNIX </w:t>
      </w:r>
      <w:r w:rsidR="00086FFD">
        <w:t xml:space="preserve">shell </w:t>
      </w:r>
      <w:r>
        <w:t>commands in this file each time you login</w:t>
      </w:r>
      <w:r w:rsidR="00724D35">
        <w:t xml:space="preserve"> </w:t>
      </w:r>
      <w:r w:rsidR="001D5F93">
        <w:t xml:space="preserve">to setup your session environment </w:t>
      </w:r>
      <w:r w:rsidR="00724D35">
        <w:t>before shell displays the first shell prompt</w:t>
      </w:r>
      <w:r w:rsidR="001D5F93">
        <w:t xml:space="preserve"> (which is $ by default)</w:t>
      </w:r>
      <w:r>
        <w:t xml:space="preserve">.  </w:t>
      </w:r>
      <w:r w:rsidR="00783162">
        <w:t>Display the conten</w:t>
      </w:r>
      <w:r w:rsidR="00086FFD">
        <w:t>t of .profile file</w:t>
      </w:r>
    </w:p>
    <w:p w:rsidR="00086FFD" w:rsidRDefault="00086FFD" w:rsidP="007B5E62">
      <w:pPr>
        <w:pStyle w:val="ListParagraph"/>
        <w:numPr>
          <w:ilvl w:val="0"/>
          <w:numId w:val="33"/>
        </w:numPr>
        <w:jc w:val="both"/>
      </w:pPr>
      <w:r>
        <w:t>With echo command specify the list of predefined shell variables in the .profile file</w:t>
      </w:r>
    </w:p>
    <w:p w:rsidR="00C012C1" w:rsidRDefault="00C012C1" w:rsidP="007B5E62">
      <w:pPr>
        <w:jc w:val="both"/>
      </w:pPr>
    </w:p>
    <w:p w:rsidR="00B12A9C" w:rsidRPr="004B6A54" w:rsidRDefault="00F73F8E" w:rsidP="00007034">
      <w:pPr>
        <w:pStyle w:val="Heading1"/>
        <w:pPrChange w:id="2" w:author="Matthew Geiger" w:date="2016-06-26T20:52:00Z">
          <w:pPr>
            <w:ind w:left="360" w:hanging="360"/>
          </w:pPr>
        </w:pPrChange>
      </w:pPr>
      <w:r>
        <w:t>Q3</w:t>
      </w:r>
      <w:r w:rsidR="00B12A9C" w:rsidRPr="004B6A54">
        <w:t>.</w:t>
      </w:r>
      <w:r w:rsidR="004B6A54">
        <w:t xml:space="preserve">  </w:t>
      </w:r>
      <w:r w:rsidR="00E26631" w:rsidRPr="004B6A54">
        <w:t>Script</w:t>
      </w:r>
      <w:r w:rsidR="00953967">
        <w:t>ing</w:t>
      </w:r>
      <w:r w:rsidR="00E26631" w:rsidRPr="004B6A54">
        <w:t xml:space="preserve"> with if statement</w:t>
      </w:r>
      <w:r w:rsidR="00953967">
        <w:t>: Commands to read: sleep, ps, kill, echo, cat, creating your own shell variable, if statement, and two-character shell variable $! and $?</w:t>
      </w:r>
    </w:p>
    <w:p w:rsidR="0087465E" w:rsidRDefault="0087465E" w:rsidP="0087465E"/>
    <w:p w:rsidR="0087465E" w:rsidRDefault="0087465E" w:rsidP="0087465E">
      <w:pPr>
        <w:pStyle w:val="ListParagraph"/>
        <w:numPr>
          <w:ilvl w:val="0"/>
          <w:numId w:val="37"/>
        </w:numPr>
      </w:pPr>
      <w:r>
        <w:t>Exit from script, if is currently enabled; if it is not enabled, skip this item (1)</w:t>
      </w:r>
    </w:p>
    <w:p w:rsidR="0087465E" w:rsidRDefault="0087465E" w:rsidP="0087465E">
      <w:pPr>
        <w:pStyle w:val="ListParagraph"/>
        <w:numPr>
          <w:ilvl w:val="0"/>
          <w:numId w:val="37"/>
        </w:numPr>
      </w:pPr>
      <w:r>
        <w:t>Using the vi editor, create</w:t>
      </w:r>
      <w:r w:rsidR="003E0319">
        <w:t xml:space="preserve"> a shell script file to do the following</w:t>
      </w:r>
      <w:r>
        <w:t>:</w:t>
      </w:r>
    </w:p>
    <w:p w:rsidR="0087465E" w:rsidRDefault="0087465E" w:rsidP="0087465E">
      <w:pPr>
        <w:widowControl w:val="0"/>
        <w:numPr>
          <w:ilvl w:val="0"/>
          <w:numId w:val="38"/>
        </w:numPr>
        <w:overflowPunct w:val="0"/>
        <w:autoSpaceDE w:val="0"/>
        <w:autoSpaceDN w:val="0"/>
        <w:adjustRightInd w:val="0"/>
        <w:ind w:left="1440"/>
      </w:pPr>
      <w:r>
        <w:t>Issue “</w:t>
      </w:r>
      <w:r w:rsidRPr="00392A32">
        <w:rPr>
          <w:i/>
          <w:iCs/>
        </w:rPr>
        <w:t>sleep 1500 &amp;”</w:t>
      </w:r>
      <w:r>
        <w:t xml:space="preserve"> command to run it as a background process.</w:t>
      </w:r>
    </w:p>
    <w:p w:rsidR="0087465E" w:rsidRDefault="0087465E" w:rsidP="0087465E">
      <w:pPr>
        <w:widowControl w:val="0"/>
        <w:numPr>
          <w:ilvl w:val="0"/>
          <w:numId w:val="38"/>
        </w:numPr>
        <w:overflowPunct w:val="0"/>
        <w:autoSpaceDE w:val="0"/>
        <w:autoSpaceDN w:val="0"/>
        <w:adjustRightInd w:val="0"/>
        <w:ind w:left="1440"/>
      </w:pPr>
      <w:r>
        <w:t>The two-character shell variable $! contains the process ID (pid) of the above sleep process running in the background.  Display the content of the variable $!.</w:t>
      </w:r>
    </w:p>
    <w:p w:rsidR="0087465E" w:rsidRDefault="0087465E" w:rsidP="0087465E">
      <w:pPr>
        <w:widowControl w:val="0"/>
        <w:numPr>
          <w:ilvl w:val="0"/>
          <w:numId w:val="38"/>
        </w:numPr>
        <w:overflowPunct w:val="0"/>
        <w:autoSpaceDE w:val="0"/>
        <w:autoSpaceDN w:val="0"/>
        <w:adjustRightInd w:val="0"/>
        <w:ind w:left="1440"/>
      </w:pPr>
      <w:r>
        <w:t>Issue ps command to see that the sleep process is running.</w:t>
      </w:r>
    </w:p>
    <w:p w:rsidR="0087465E" w:rsidRDefault="0087465E" w:rsidP="0087465E">
      <w:pPr>
        <w:widowControl w:val="0"/>
        <w:numPr>
          <w:ilvl w:val="0"/>
          <w:numId w:val="38"/>
        </w:numPr>
        <w:overflowPunct w:val="0"/>
        <w:autoSpaceDE w:val="0"/>
        <w:autoSpaceDN w:val="0"/>
        <w:adjustRightInd w:val="0"/>
        <w:ind w:left="1440"/>
      </w:pPr>
      <w:r>
        <w:t>Store the sleep process ID (pid) in a user defined (your own) shell variable</w:t>
      </w:r>
    </w:p>
    <w:p w:rsidR="0087465E" w:rsidRDefault="0087465E" w:rsidP="0087465E">
      <w:pPr>
        <w:widowControl w:val="0"/>
        <w:numPr>
          <w:ilvl w:val="0"/>
          <w:numId w:val="38"/>
        </w:numPr>
        <w:overflowPunct w:val="0"/>
        <w:autoSpaceDE w:val="0"/>
        <w:autoSpaceDN w:val="0"/>
        <w:adjustRightInd w:val="0"/>
        <w:ind w:left="1440"/>
      </w:pPr>
      <w:r>
        <w:t xml:space="preserve">Issue </w:t>
      </w:r>
      <w:r>
        <w:rPr>
          <w:i/>
          <w:iCs/>
        </w:rPr>
        <w:t>cat</w:t>
      </w:r>
      <w:r>
        <w:t xml:space="preserve"> command with a filename that does not exist</w:t>
      </w:r>
    </w:p>
    <w:p w:rsidR="0087465E" w:rsidRDefault="00953967" w:rsidP="0087465E">
      <w:pPr>
        <w:widowControl w:val="0"/>
        <w:numPr>
          <w:ilvl w:val="0"/>
          <w:numId w:val="38"/>
        </w:numPr>
        <w:overflowPunct w:val="0"/>
        <w:autoSpaceDE w:val="0"/>
        <w:autoSpaceDN w:val="0"/>
        <w:adjustRightInd w:val="0"/>
        <w:ind w:left="1440"/>
      </w:pPr>
      <w:r>
        <w:t xml:space="preserve">The two character </w:t>
      </w:r>
      <w:r w:rsidR="00B2180F">
        <w:t xml:space="preserve">shell </w:t>
      </w:r>
      <w:r>
        <w:t xml:space="preserve">variable, $? Contains the completion status of the previous </w:t>
      </w:r>
      <w:r w:rsidR="00B2180F">
        <w:t>cat</w:t>
      </w:r>
      <w:r>
        <w:t xml:space="preserve"> command.  </w:t>
      </w:r>
      <w:r w:rsidR="0087465E">
        <w:t>Using an if statement, check the completion status of the above cat command by checking the value of $?. If cat</w:t>
      </w:r>
      <w:bookmarkStart w:id="3" w:name="_GoBack"/>
      <w:bookmarkEnd w:id="3"/>
      <w:r w:rsidR="0087465E">
        <w:t xml:space="preserve"> command is successful, then echo </w:t>
      </w:r>
      <w:r w:rsidR="0087465E" w:rsidRPr="00E26631">
        <w:rPr>
          <w:i/>
        </w:rPr>
        <w:t>cat</w:t>
      </w:r>
      <w:r w:rsidR="0087465E" w:rsidRPr="00E26631">
        <w:rPr>
          <w:i/>
          <w:iCs/>
        </w:rPr>
        <w:t xml:space="preserve"> </w:t>
      </w:r>
      <w:r w:rsidR="0087465E">
        <w:rPr>
          <w:i/>
          <w:iCs/>
        </w:rPr>
        <w:t xml:space="preserve">command completed successfully </w:t>
      </w:r>
      <w:r w:rsidR="0087465E">
        <w:t xml:space="preserve">else echo </w:t>
      </w:r>
      <w:r w:rsidR="0087465E" w:rsidRPr="00E26631">
        <w:rPr>
          <w:i/>
        </w:rPr>
        <w:t>cat</w:t>
      </w:r>
      <w:r w:rsidR="0087465E" w:rsidRPr="00E26631">
        <w:rPr>
          <w:i/>
          <w:iCs/>
        </w:rPr>
        <w:t xml:space="preserve"> </w:t>
      </w:r>
      <w:r w:rsidR="0087465E">
        <w:rPr>
          <w:i/>
          <w:iCs/>
        </w:rPr>
        <w:t>command failed</w:t>
      </w:r>
      <w:r w:rsidR="0087465E">
        <w:t>.</w:t>
      </w:r>
    </w:p>
    <w:p w:rsidR="0087465E" w:rsidRDefault="0087465E" w:rsidP="0087465E">
      <w:pPr>
        <w:widowControl w:val="0"/>
        <w:numPr>
          <w:ilvl w:val="0"/>
          <w:numId w:val="38"/>
        </w:numPr>
        <w:overflowPunct w:val="0"/>
        <w:autoSpaceDE w:val="0"/>
        <w:autoSpaceDN w:val="0"/>
        <w:adjustRightInd w:val="0"/>
        <w:ind w:left="1440"/>
      </w:pPr>
      <w:r>
        <w:t xml:space="preserve">Kill the background process </w:t>
      </w:r>
      <w:r w:rsidR="004350A7">
        <w:t>with pid stored in your shell variable above</w:t>
      </w:r>
      <w:r w:rsidR="00B2180F">
        <w:t xml:space="preserve"> as </w:t>
      </w:r>
      <w:r w:rsidR="001D5F93">
        <w:t xml:space="preserve">the </w:t>
      </w:r>
      <w:r w:rsidR="00B2180F">
        <w:t>argument to kill command</w:t>
      </w:r>
    </w:p>
    <w:p w:rsidR="0087465E" w:rsidRDefault="0087465E" w:rsidP="0087465E">
      <w:pPr>
        <w:widowControl w:val="0"/>
        <w:numPr>
          <w:ilvl w:val="0"/>
          <w:numId w:val="38"/>
        </w:numPr>
        <w:overflowPunct w:val="0"/>
        <w:autoSpaceDE w:val="0"/>
        <w:autoSpaceDN w:val="0"/>
        <w:adjustRightInd w:val="0"/>
        <w:ind w:left="1440"/>
      </w:pPr>
      <w:r>
        <w:t xml:space="preserve">Issue </w:t>
      </w:r>
      <w:r w:rsidRPr="00B57868">
        <w:rPr>
          <w:i/>
        </w:rPr>
        <w:t>ps</w:t>
      </w:r>
      <w:r>
        <w:t xml:space="preserve"> command to see that the background process is terminated.</w:t>
      </w:r>
    </w:p>
    <w:p w:rsidR="0087465E" w:rsidRDefault="0087465E" w:rsidP="0087465E">
      <w:pPr>
        <w:widowControl w:val="0"/>
        <w:numPr>
          <w:ilvl w:val="0"/>
          <w:numId w:val="38"/>
        </w:numPr>
        <w:overflowPunct w:val="0"/>
        <w:autoSpaceDE w:val="0"/>
        <w:autoSpaceDN w:val="0"/>
        <w:adjustRightInd w:val="0"/>
        <w:ind w:left="1440"/>
      </w:pPr>
      <w:r>
        <w:t xml:space="preserve">Echo, the </w:t>
      </w:r>
      <w:r w:rsidRPr="00E26631">
        <w:rPr>
          <w:i/>
        </w:rPr>
        <w:t>script is done</w:t>
      </w:r>
      <w:r>
        <w:t xml:space="preserve"> using </w:t>
      </w:r>
      <w:r w:rsidRPr="008F47E2">
        <w:rPr>
          <w:i/>
          <w:iCs/>
        </w:rPr>
        <w:t>echo</w:t>
      </w:r>
      <w:r>
        <w:t xml:space="preserve"> command</w:t>
      </w:r>
    </w:p>
    <w:p w:rsidR="0087465E" w:rsidRDefault="0087465E" w:rsidP="0087465E">
      <w:pPr>
        <w:pStyle w:val="ListParagraph"/>
      </w:pPr>
    </w:p>
    <w:p w:rsidR="0087465E" w:rsidRDefault="004350A7" w:rsidP="0087465E">
      <w:pPr>
        <w:pStyle w:val="ListParagraph"/>
        <w:numPr>
          <w:ilvl w:val="0"/>
          <w:numId w:val="37"/>
        </w:numPr>
      </w:pPr>
      <w:r>
        <w:t xml:space="preserve">Issue </w:t>
      </w:r>
      <w:r w:rsidRPr="004350A7">
        <w:rPr>
          <w:i/>
        </w:rPr>
        <w:t xml:space="preserve">script </w:t>
      </w:r>
      <w:r>
        <w:t xml:space="preserve">command to capture the output of the </w:t>
      </w:r>
      <w:r w:rsidR="00B2180F">
        <w:t>i</w:t>
      </w:r>
      <w:r>
        <w:t>tems</w:t>
      </w:r>
      <w:r w:rsidR="00B2180F">
        <w:t xml:space="preserve"> below</w:t>
      </w:r>
    </w:p>
    <w:p w:rsidR="0087465E" w:rsidRDefault="0087465E" w:rsidP="0087465E">
      <w:pPr>
        <w:pStyle w:val="ListParagraph"/>
        <w:numPr>
          <w:ilvl w:val="0"/>
          <w:numId w:val="37"/>
        </w:numPr>
      </w:pPr>
      <w:r w:rsidRPr="0087465E">
        <w:t>A</w:t>
      </w:r>
      <w:r w:rsidR="003E0319" w:rsidRPr="0087465E">
        <w:t>dd execute permission to the file</w:t>
      </w:r>
    </w:p>
    <w:p w:rsidR="004350A7" w:rsidRPr="0087465E" w:rsidRDefault="004350A7" w:rsidP="0087465E">
      <w:pPr>
        <w:pStyle w:val="ListParagraph"/>
        <w:numPr>
          <w:ilvl w:val="0"/>
          <w:numId w:val="37"/>
        </w:numPr>
      </w:pPr>
      <w:r>
        <w:t>Display the attributes of the script file</w:t>
      </w:r>
    </w:p>
    <w:p w:rsidR="004350A7" w:rsidRDefault="0087465E" w:rsidP="004350A7">
      <w:pPr>
        <w:pStyle w:val="ListParagraph"/>
        <w:numPr>
          <w:ilvl w:val="0"/>
          <w:numId w:val="37"/>
        </w:numPr>
      </w:pPr>
      <w:r w:rsidRPr="0087465E">
        <w:t xml:space="preserve">Display the </w:t>
      </w:r>
      <w:r>
        <w:t xml:space="preserve">content of the </w:t>
      </w:r>
      <w:r w:rsidR="003E0319" w:rsidRPr="0087465E">
        <w:t>script file</w:t>
      </w:r>
    </w:p>
    <w:p w:rsidR="003E0319" w:rsidRPr="004B6A54" w:rsidRDefault="003E0319" w:rsidP="004350A7">
      <w:pPr>
        <w:pStyle w:val="ListParagraph"/>
        <w:numPr>
          <w:ilvl w:val="0"/>
          <w:numId w:val="37"/>
        </w:numPr>
      </w:pPr>
      <w:r w:rsidRPr="004B6A54">
        <w:t>Run the script file by typing the name of the script file.</w:t>
      </w:r>
    </w:p>
    <w:p w:rsidR="003E0319" w:rsidRDefault="003E0319" w:rsidP="003E0319">
      <w:pPr>
        <w:ind w:left="720"/>
      </w:pPr>
    </w:p>
    <w:p w:rsidR="003E0319" w:rsidRPr="00B57868" w:rsidRDefault="004350A7" w:rsidP="003E0319">
      <w:pPr>
        <w:ind w:left="720"/>
        <w:rPr>
          <w:color w:val="FF0000"/>
        </w:rPr>
      </w:pPr>
      <w:r>
        <w:rPr>
          <w:color w:val="FF0000"/>
        </w:rPr>
        <w:t xml:space="preserve">NOTE: </w:t>
      </w:r>
      <w:r w:rsidR="003E0319" w:rsidRPr="00B57868">
        <w:rPr>
          <w:color w:val="FF0000"/>
        </w:rPr>
        <w:t xml:space="preserve">You must submit </w:t>
      </w:r>
      <w:r w:rsidR="004B6A54">
        <w:rPr>
          <w:color w:val="FF0000"/>
        </w:rPr>
        <w:t xml:space="preserve">both </w:t>
      </w:r>
      <w:r w:rsidR="003E0319" w:rsidRPr="00B57868">
        <w:rPr>
          <w:color w:val="FF0000"/>
        </w:rPr>
        <w:t>the c</w:t>
      </w:r>
      <w:r w:rsidR="004B6A54">
        <w:rPr>
          <w:color w:val="FF0000"/>
        </w:rPr>
        <w:t>ontent of the shell script file and the output generated by running the script.</w:t>
      </w:r>
    </w:p>
    <w:p w:rsidR="003E0319" w:rsidRDefault="003E0319" w:rsidP="003E0319"/>
    <w:p w:rsidR="003E0319" w:rsidRDefault="00F73F8E" w:rsidP="00007034">
      <w:pPr>
        <w:pStyle w:val="Heading1"/>
        <w:pPrChange w:id="4" w:author="Matthew Geiger" w:date="2016-06-26T20:52:00Z">
          <w:pPr/>
        </w:pPrChange>
      </w:pPr>
      <w:r>
        <w:t>Q4</w:t>
      </w:r>
      <w:r w:rsidR="003E0319">
        <w:t xml:space="preserve">. Read about </w:t>
      </w:r>
      <w:r w:rsidR="0012617B" w:rsidRPr="0012617B">
        <w:rPr>
          <w:i/>
        </w:rPr>
        <w:t>test,</w:t>
      </w:r>
      <w:r w:rsidR="0012617B">
        <w:t xml:space="preserve"> </w:t>
      </w:r>
      <w:r w:rsidR="003E0319" w:rsidRPr="00B57868">
        <w:rPr>
          <w:i/>
        </w:rPr>
        <w:t>shift,</w:t>
      </w:r>
      <w:r w:rsidR="003E0319">
        <w:t xml:space="preserve"> </w:t>
      </w:r>
      <w:r w:rsidR="003E0319" w:rsidRPr="00B57868">
        <w:rPr>
          <w:i/>
        </w:rPr>
        <w:t>while</w:t>
      </w:r>
      <w:r w:rsidR="003E0319">
        <w:t xml:space="preserve"> loop, </w:t>
      </w:r>
      <w:r w:rsidR="003E0319" w:rsidRPr="00AB55B0">
        <w:rPr>
          <w:i/>
        </w:rPr>
        <w:t>expr</w:t>
      </w:r>
      <w:r w:rsidR="003E0319">
        <w:t xml:space="preserve">, displaying </w:t>
      </w:r>
      <w:r w:rsidR="00BF04B9">
        <w:t xml:space="preserve">the value of the </w:t>
      </w:r>
      <w:r w:rsidR="003E0319">
        <w:t xml:space="preserve">two-character variable $1 using </w:t>
      </w:r>
      <w:r w:rsidR="003E0319" w:rsidRPr="00AB55B0">
        <w:rPr>
          <w:i/>
        </w:rPr>
        <w:t>echo</w:t>
      </w:r>
      <w:r w:rsidR="00BF04B9">
        <w:rPr>
          <w:i/>
        </w:rPr>
        <w:t xml:space="preserve"> </w:t>
      </w:r>
      <w:r w:rsidR="00BF04B9" w:rsidRPr="00BF04B9">
        <w:t>command</w:t>
      </w:r>
    </w:p>
    <w:p w:rsidR="00BF04B9" w:rsidRDefault="00BF04B9" w:rsidP="00BF04B9"/>
    <w:p w:rsidR="00BF04B9" w:rsidRDefault="00BF04B9" w:rsidP="00BF04B9">
      <w:pPr>
        <w:pStyle w:val="ListParagraph"/>
        <w:numPr>
          <w:ilvl w:val="0"/>
          <w:numId w:val="39"/>
        </w:numPr>
      </w:pPr>
      <w:r>
        <w:t>Exit from script, if is currently enabled; if it is not enabled, skip this item (1)</w:t>
      </w:r>
    </w:p>
    <w:p w:rsidR="00BF04B9" w:rsidRDefault="00BF04B9" w:rsidP="00BF04B9">
      <w:pPr>
        <w:pStyle w:val="ListParagraph"/>
        <w:numPr>
          <w:ilvl w:val="0"/>
          <w:numId w:val="39"/>
        </w:numPr>
      </w:pPr>
      <w:r>
        <w:lastRenderedPageBreak/>
        <w:t xml:space="preserve">Using the vi editor, create a shell script file that displays the first 12 command line arguments.  You must use a </w:t>
      </w:r>
      <w:r w:rsidRPr="00BF04B9">
        <w:rPr>
          <w:i/>
          <w:iCs/>
        </w:rPr>
        <w:t>while</w:t>
      </w:r>
      <w:r>
        <w:t xml:space="preserve"> loop, </w:t>
      </w:r>
      <w:r w:rsidRPr="00BF04B9">
        <w:rPr>
          <w:i/>
          <w:iCs/>
        </w:rPr>
        <w:t>expr</w:t>
      </w:r>
      <w:r>
        <w:t xml:space="preserve"> and </w:t>
      </w:r>
      <w:r w:rsidRPr="00BF04B9">
        <w:rPr>
          <w:i/>
        </w:rPr>
        <w:t>shift</w:t>
      </w:r>
      <w:r>
        <w:t xml:space="preserve"> shell commands in the script to do this question.</w:t>
      </w:r>
    </w:p>
    <w:p w:rsidR="00BF04B9" w:rsidRDefault="00BF04B9" w:rsidP="00BF04B9">
      <w:pPr>
        <w:pStyle w:val="ListParagraph"/>
        <w:numPr>
          <w:ilvl w:val="0"/>
          <w:numId w:val="39"/>
        </w:numPr>
      </w:pPr>
      <w:r>
        <w:t xml:space="preserve">Issue </w:t>
      </w:r>
      <w:r w:rsidRPr="004350A7">
        <w:rPr>
          <w:i/>
        </w:rPr>
        <w:t xml:space="preserve">script </w:t>
      </w:r>
      <w:r>
        <w:t>command to capture the output of the items below</w:t>
      </w:r>
    </w:p>
    <w:p w:rsidR="00BF04B9" w:rsidRDefault="00BF04B9" w:rsidP="00BF04B9">
      <w:pPr>
        <w:pStyle w:val="ListParagraph"/>
        <w:numPr>
          <w:ilvl w:val="0"/>
          <w:numId w:val="39"/>
        </w:numPr>
      </w:pPr>
      <w:r w:rsidRPr="0087465E">
        <w:t>Add execute permission to the file</w:t>
      </w:r>
    </w:p>
    <w:p w:rsidR="00BF04B9" w:rsidRPr="0087465E" w:rsidRDefault="00BF04B9" w:rsidP="00BF04B9">
      <w:pPr>
        <w:pStyle w:val="ListParagraph"/>
        <w:numPr>
          <w:ilvl w:val="0"/>
          <w:numId w:val="39"/>
        </w:numPr>
      </w:pPr>
      <w:r>
        <w:t>Display the attributes of the script file</w:t>
      </w:r>
    </w:p>
    <w:p w:rsidR="00BF04B9" w:rsidRDefault="00BF04B9" w:rsidP="00BF04B9">
      <w:pPr>
        <w:pStyle w:val="ListParagraph"/>
        <w:numPr>
          <w:ilvl w:val="0"/>
          <w:numId w:val="39"/>
        </w:numPr>
      </w:pPr>
      <w:r w:rsidRPr="0087465E">
        <w:t xml:space="preserve">Display the </w:t>
      </w:r>
      <w:r>
        <w:t xml:space="preserve">content of the </w:t>
      </w:r>
      <w:r w:rsidRPr="0087465E">
        <w:t>script file</w:t>
      </w:r>
    </w:p>
    <w:p w:rsidR="00BF04B9" w:rsidRPr="004B6A54" w:rsidRDefault="00BF04B9" w:rsidP="00BF04B9">
      <w:pPr>
        <w:pStyle w:val="ListParagraph"/>
        <w:numPr>
          <w:ilvl w:val="0"/>
          <w:numId w:val="39"/>
        </w:numPr>
      </w:pPr>
      <w:r w:rsidRPr="004B6A54">
        <w:t>Run the script file by typ</w:t>
      </w:r>
      <w:r w:rsidR="002B1451">
        <w:t>ing the name of the script file and specifying 14</w:t>
      </w:r>
      <w:r w:rsidR="00845053">
        <w:t xml:space="preserve"> </w:t>
      </w:r>
      <w:r w:rsidR="002B1451">
        <w:t>or more arguments</w:t>
      </w:r>
    </w:p>
    <w:p w:rsidR="00BF04B9" w:rsidRDefault="00BF04B9" w:rsidP="00BF04B9"/>
    <w:p w:rsidR="00007034" w:rsidRDefault="00007034" w:rsidP="00BF04B9">
      <w:pPr>
        <w:rPr>
          <w:ins w:id="5" w:author="Matthew Geiger" w:date="2016-06-26T20:53:00Z"/>
          <w:b/>
        </w:rPr>
      </w:pPr>
    </w:p>
    <w:p w:rsidR="00007034" w:rsidRDefault="00007034" w:rsidP="00BF04B9">
      <w:pPr>
        <w:rPr>
          <w:ins w:id="6" w:author="Matthew Geiger" w:date="2016-06-26T20:53:00Z"/>
          <w:b/>
        </w:rPr>
      </w:pPr>
    </w:p>
    <w:p w:rsidR="00007034" w:rsidRDefault="00007034" w:rsidP="00BF04B9">
      <w:pPr>
        <w:rPr>
          <w:ins w:id="7" w:author="Matthew Geiger" w:date="2016-06-26T20:53:00Z"/>
          <w:b/>
        </w:rPr>
      </w:pPr>
    </w:p>
    <w:p w:rsidR="00007034" w:rsidRDefault="00007034" w:rsidP="00BF04B9">
      <w:pPr>
        <w:rPr>
          <w:ins w:id="8" w:author="Matthew Geiger" w:date="2016-06-26T20:53:00Z"/>
          <w:b/>
        </w:rPr>
      </w:pPr>
    </w:p>
    <w:p w:rsidR="00007034" w:rsidRDefault="00007034" w:rsidP="00BF04B9">
      <w:pPr>
        <w:rPr>
          <w:ins w:id="9" w:author="Matthew Geiger" w:date="2016-06-26T20:53:00Z"/>
          <w:b/>
        </w:rPr>
      </w:pPr>
    </w:p>
    <w:p w:rsidR="00007034" w:rsidRDefault="00007034" w:rsidP="00BF04B9">
      <w:pPr>
        <w:rPr>
          <w:ins w:id="10" w:author="Matthew Geiger" w:date="2016-06-26T20:53:00Z"/>
          <w:b/>
        </w:rPr>
      </w:pPr>
    </w:p>
    <w:p w:rsidR="00007034" w:rsidRDefault="00007034" w:rsidP="00BF04B9">
      <w:pPr>
        <w:rPr>
          <w:ins w:id="11" w:author="Matthew Geiger" w:date="2016-06-26T20:53:00Z"/>
          <w:b/>
        </w:rPr>
      </w:pPr>
    </w:p>
    <w:p w:rsidR="002B1451" w:rsidRPr="002B1451" w:rsidRDefault="002B1451" w:rsidP="00BF04B9">
      <w:pPr>
        <w:rPr>
          <w:b/>
        </w:rPr>
      </w:pPr>
      <w:r w:rsidRPr="002B1451">
        <w:rPr>
          <w:b/>
        </w:rPr>
        <w:t>The following are helpful hints in creating the shel</w:t>
      </w:r>
      <w:r>
        <w:rPr>
          <w:b/>
        </w:rPr>
        <w:t>l script file for this question:</w:t>
      </w:r>
    </w:p>
    <w:p w:rsidR="0012617B" w:rsidRDefault="0012617B" w:rsidP="0012617B">
      <w:pPr>
        <w:ind w:left="720"/>
      </w:pPr>
      <w:r>
        <w:t xml:space="preserve">The </w:t>
      </w:r>
      <w:r w:rsidRPr="0012617B">
        <w:rPr>
          <w:i/>
        </w:rPr>
        <w:t>expr</w:t>
      </w:r>
      <w:r>
        <w:t xml:space="preserve"> command can be used to perform arithmetic operations.  For example, the value of a user defined variable, count can be incremented by 1 (that is, add 1 to count) by using the following expr command.</w:t>
      </w:r>
    </w:p>
    <w:p w:rsidR="0012617B" w:rsidRDefault="0012617B" w:rsidP="0012617B">
      <w:r>
        <w:tab/>
      </w:r>
      <w:r>
        <w:tab/>
        <w:t>count=`expr  $count  +  1`</w:t>
      </w:r>
    </w:p>
    <w:p w:rsidR="0012617B" w:rsidRDefault="0012617B" w:rsidP="0012617B"/>
    <w:p w:rsidR="00176057" w:rsidRPr="00072E06" w:rsidRDefault="00BF04B9" w:rsidP="00072E06">
      <w:pPr>
        <w:ind w:left="720"/>
        <w:rPr>
          <w:color w:val="FF0000"/>
        </w:rPr>
      </w:pPr>
      <w:r>
        <w:rPr>
          <w:color w:val="FF0000"/>
        </w:rPr>
        <w:t>NOTE: (1)</w:t>
      </w:r>
      <w:r w:rsidR="00072E06" w:rsidRPr="00072E06">
        <w:rPr>
          <w:color w:val="FF0000"/>
        </w:rPr>
        <w:t xml:space="preserve"> there should be no</w:t>
      </w:r>
      <w:r w:rsidR="00176057" w:rsidRPr="00072E06">
        <w:rPr>
          <w:color w:val="FF0000"/>
        </w:rPr>
        <w:t xml:space="preserve"> s</w:t>
      </w:r>
      <w:r w:rsidR="002B1451">
        <w:rPr>
          <w:color w:val="FF0000"/>
        </w:rPr>
        <w:t xml:space="preserve">pace before and after = </w:t>
      </w:r>
      <w:r w:rsidR="00072E06" w:rsidRPr="00072E06">
        <w:rPr>
          <w:color w:val="FF0000"/>
        </w:rPr>
        <w:t xml:space="preserve">when </w:t>
      </w:r>
      <w:r w:rsidR="002B1451">
        <w:rPr>
          <w:color w:val="FF0000"/>
        </w:rPr>
        <w:t>storing a value into a variable,</w:t>
      </w:r>
      <w:r>
        <w:rPr>
          <w:color w:val="FF0000"/>
        </w:rPr>
        <w:t xml:space="preserve"> (2) Reverse quote (`) is used</w:t>
      </w:r>
      <w:r w:rsidR="002B1451">
        <w:rPr>
          <w:color w:val="FF0000"/>
        </w:rPr>
        <w:t xml:space="preserve"> and not forward quote (‘) in the above command.</w:t>
      </w:r>
    </w:p>
    <w:p w:rsidR="00072E06" w:rsidRDefault="00072E06" w:rsidP="0012617B"/>
    <w:p w:rsidR="0012617B" w:rsidRDefault="0012617B" w:rsidP="00176057">
      <w:pPr>
        <w:ind w:left="720"/>
      </w:pPr>
      <w:r>
        <w:t>Following are the relational operators that can be used in shell script</w:t>
      </w:r>
      <w:r w:rsidR="00176057">
        <w:t>ing</w:t>
      </w:r>
      <w:r>
        <w:t>:</w:t>
      </w:r>
    </w:p>
    <w:p w:rsidR="00176057" w:rsidRPr="00176057" w:rsidRDefault="00176057" w:rsidP="0012617B">
      <w:pPr>
        <w:rPr>
          <w:b/>
        </w:rPr>
      </w:pPr>
      <w:r w:rsidRPr="00176057">
        <w:rPr>
          <w:b/>
        </w:rPr>
        <w:tab/>
      </w:r>
      <w:r w:rsidRPr="00176057">
        <w:rPr>
          <w:b/>
        </w:rPr>
        <w:tab/>
        <w:t>Operator</w:t>
      </w:r>
      <w:r w:rsidRPr="00176057">
        <w:rPr>
          <w:b/>
        </w:rPr>
        <w:tab/>
        <w:t>Description</w:t>
      </w:r>
      <w:r>
        <w:rPr>
          <w:b/>
        </w:rPr>
        <w:tab/>
      </w:r>
      <w:r>
        <w:rPr>
          <w:b/>
        </w:rPr>
        <w:tab/>
      </w:r>
      <w:r>
        <w:rPr>
          <w:b/>
        </w:rPr>
        <w:tab/>
        <w:t>Operator in Java and C++</w:t>
      </w:r>
    </w:p>
    <w:p w:rsidR="0012617B" w:rsidRDefault="00176057" w:rsidP="0012617B">
      <w:r>
        <w:tab/>
      </w:r>
      <w:r>
        <w:tab/>
        <w:t xml:space="preserve">     -eq</w:t>
      </w:r>
      <w:r>
        <w:tab/>
      </w:r>
      <w:r>
        <w:tab/>
        <w:t>equal</w:t>
      </w:r>
      <w:r>
        <w:tab/>
      </w:r>
      <w:r>
        <w:tab/>
      </w:r>
      <w:r>
        <w:tab/>
      </w:r>
      <w:r>
        <w:tab/>
      </w:r>
      <w:r>
        <w:tab/>
        <w:t>==</w:t>
      </w:r>
    </w:p>
    <w:p w:rsidR="00176057" w:rsidRDefault="00176057" w:rsidP="0012617B">
      <w:r>
        <w:tab/>
      </w:r>
      <w:r>
        <w:tab/>
        <w:t xml:space="preserve">     -ne</w:t>
      </w:r>
      <w:r>
        <w:tab/>
      </w:r>
      <w:r>
        <w:tab/>
        <w:t>not equal</w:t>
      </w:r>
      <w:r>
        <w:tab/>
      </w:r>
      <w:r>
        <w:tab/>
      </w:r>
      <w:r>
        <w:tab/>
      </w:r>
      <w:r>
        <w:tab/>
        <w:t>!=</w:t>
      </w:r>
    </w:p>
    <w:p w:rsidR="00176057" w:rsidRDefault="00176057" w:rsidP="0012617B">
      <w:r>
        <w:tab/>
      </w:r>
      <w:r>
        <w:tab/>
        <w:t xml:space="preserve">     -lt</w:t>
      </w:r>
      <w:r>
        <w:tab/>
      </w:r>
      <w:r>
        <w:tab/>
        <w:t>less than</w:t>
      </w:r>
      <w:r>
        <w:tab/>
      </w:r>
      <w:r>
        <w:tab/>
      </w:r>
      <w:r>
        <w:tab/>
      </w:r>
      <w:r>
        <w:tab/>
        <w:t>&lt;</w:t>
      </w:r>
    </w:p>
    <w:p w:rsidR="00176057" w:rsidRDefault="00176057" w:rsidP="0012617B">
      <w:r>
        <w:tab/>
      </w:r>
      <w:r>
        <w:tab/>
        <w:t xml:space="preserve">     -le</w:t>
      </w:r>
      <w:r>
        <w:tab/>
      </w:r>
      <w:r>
        <w:tab/>
        <w:t>less than or equal</w:t>
      </w:r>
      <w:r>
        <w:tab/>
      </w:r>
      <w:r>
        <w:tab/>
      </w:r>
      <w:r>
        <w:tab/>
        <w:t>&lt;=</w:t>
      </w:r>
    </w:p>
    <w:p w:rsidR="00176057" w:rsidRDefault="00176057" w:rsidP="0012617B">
      <w:r>
        <w:tab/>
      </w:r>
      <w:r>
        <w:tab/>
        <w:t xml:space="preserve">     -gt</w:t>
      </w:r>
      <w:r>
        <w:tab/>
      </w:r>
      <w:r>
        <w:tab/>
        <w:t>greater than</w:t>
      </w:r>
      <w:r>
        <w:tab/>
      </w:r>
      <w:r>
        <w:tab/>
      </w:r>
      <w:r>
        <w:tab/>
      </w:r>
      <w:r>
        <w:tab/>
        <w:t>&gt;</w:t>
      </w:r>
    </w:p>
    <w:p w:rsidR="00176057" w:rsidRDefault="00176057" w:rsidP="0012617B">
      <w:r>
        <w:tab/>
      </w:r>
      <w:r>
        <w:tab/>
        <w:t xml:space="preserve">     -ge</w:t>
      </w:r>
      <w:r>
        <w:tab/>
      </w:r>
      <w:r>
        <w:tab/>
        <w:t>greater than or equal</w:t>
      </w:r>
      <w:r>
        <w:tab/>
      </w:r>
      <w:r>
        <w:tab/>
      </w:r>
      <w:r>
        <w:tab/>
        <w:t>&gt;=</w:t>
      </w:r>
    </w:p>
    <w:p w:rsidR="00176057" w:rsidRDefault="00176057" w:rsidP="0012617B"/>
    <w:p w:rsidR="0012617B" w:rsidRDefault="0012617B" w:rsidP="00072E06">
      <w:pPr>
        <w:ind w:left="720"/>
      </w:pPr>
      <w:r>
        <w:t xml:space="preserve">The </w:t>
      </w:r>
      <w:r w:rsidRPr="00176057">
        <w:rPr>
          <w:i/>
        </w:rPr>
        <w:t>test</w:t>
      </w:r>
      <w:r>
        <w:t xml:space="preserve"> command is used to evaluate the value of an expression.</w:t>
      </w:r>
      <w:r w:rsidR="00176057">
        <w:t xml:space="preserve">  Value of an expression with the above relational operators will be a Boolean value, true or false.  The following test command checks whether the value of the variable </w:t>
      </w:r>
      <w:r w:rsidR="00176057" w:rsidRPr="002B1451">
        <w:rPr>
          <w:i/>
        </w:rPr>
        <w:t>count</w:t>
      </w:r>
      <w:r w:rsidR="00176057">
        <w:t xml:space="preserve"> is less than 12:</w:t>
      </w:r>
    </w:p>
    <w:p w:rsidR="00176057" w:rsidRDefault="00176057" w:rsidP="0012617B">
      <w:r>
        <w:tab/>
      </w:r>
      <w:r>
        <w:tab/>
        <w:t>test  $count  -lt  12</w:t>
      </w:r>
    </w:p>
    <w:p w:rsidR="0012617B" w:rsidRDefault="0012617B" w:rsidP="0012617B"/>
    <w:p w:rsidR="00176057" w:rsidRDefault="002B1451" w:rsidP="00072E06">
      <w:pPr>
        <w:ind w:left="720"/>
      </w:pPr>
      <w:r>
        <w:t>Alternately, t</w:t>
      </w:r>
      <w:r w:rsidR="00176057">
        <w:t xml:space="preserve">he square brackets [ ]  can be used instead of the word </w:t>
      </w:r>
      <w:r w:rsidR="00176057" w:rsidRPr="002B1451">
        <w:rPr>
          <w:i/>
        </w:rPr>
        <w:t>test</w:t>
      </w:r>
      <w:r w:rsidR="00176057">
        <w:t xml:space="preserve"> to evaluate an expression.  For example, the above </w:t>
      </w:r>
      <w:r w:rsidR="00176057" w:rsidRPr="002B1451">
        <w:rPr>
          <w:i/>
        </w:rPr>
        <w:t>test</w:t>
      </w:r>
      <w:r w:rsidR="00176057">
        <w:t xml:space="preserve"> command can be issued as follows using square brackets:</w:t>
      </w:r>
    </w:p>
    <w:p w:rsidR="00176057" w:rsidRDefault="00176057" w:rsidP="0012617B">
      <w:r>
        <w:tab/>
      </w:r>
      <w:r>
        <w:tab/>
        <w:t>[  $count  -lt  12   ]</w:t>
      </w:r>
    </w:p>
    <w:p w:rsidR="00176057" w:rsidRDefault="00176057" w:rsidP="0012617B"/>
    <w:p w:rsidR="00176057" w:rsidRPr="00072E06" w:rsidRDefault="00176057" w:rsidP="00072E06">
      <w:pPr>
        <w:ind w:left="720"/>
        <w:rPr>
          <w:color w:val="FF0000"/>
        </w:rPr>
      </w:pPr>
      <w:r w:rsidRPr="00072E06">
        <w:rPr>
          <w:color w:val="FF0000"/>
        </w:rPr>
        <w:lastRenderedPageBreak/>
        <w:t>Note, there must be space before and after [ and ]</w:t>
      </w:r>
      <w:r w:rsidR="002B1451">
        <w:rPr>
          <w:color w:val="FF0000"/>
        </w:rPr>
        <w:t>, before and after lt and after 12 in the above statement</w:t>
      </w:r>
      <w:r w:rsidRPr="00072E06">
        <w:rPr>
          <w:color w:val="FF0000"/>
        </w:rPr>
        <w:t>.</w:t>
      </w:r>
    </w:p>
    <w:p w:rsidR="00176057" w:rsidRDefault="00176057" w:rsidP="0012617B"/>
    <w:p w:rsidR="0012617B" w:rsidRDefault="0012617B" w:rsidP="00C012C1">
      <w:pPr>
        <w:jc w:val="both"/>
      </w:pPr>
    </w:p>
    <w:p w:rsidR="000D3C00" w:rsidRDefault="00F73F8E" w:rsidP="00007034">
      <w:pPr>
        <w:pStyle w:val="Heading1"/>
        <w:pPrChange w:id="12" w:author="Matthew Geiger" w:date="2016-06-26T20:53:00Z">
          <w:pPr/>
        </w:pPrChange>
      </w:pPr>
      <w:r>
        <w:t>Q5</w:t>
      </w:r>
      <w:r w:rsidR="000D3C00" w:rsidRPr="002C65E7">
        <w:t>.</w:t>
      </w:r>
      <w:r w:rsidR="000D3C00">
        <w:t xml:space="preserve"> </w:t>
      </w:r>
      <w:r w:rsidR="009923EC">
        <w:t xml:space="preserve">Additional </w:t>
      </w:r>
      <w:r w:rsidR="000D3C00">
        <w:t>UNIX commands</w:t>
      </w:r>
      <w:r w:rsidR="003653DF">
        <w:t xml:space="preserve"> to study</w:t>
      </w:r>
      <w:r w:rsidR="009923EC">
        <w:t xml:space="preserve">: </w:t>
      </w:r>
      <w:r w:rsidR="003653DF">
        <w:t xml:space="preserve">tail, head, cmp, diff, comm, uniq, touch, umask, grep, </w:t>
      </w:r>
      <w:r w:rsidR="009923EC">
        <w:t xml:space="preserve">vi, cat, </w:t>
      </w:r>
      <w:r w:rsidR="003653DF">
        <w:t>ls, and echo</w:t>
      </w:r>
    </w:p>
    <w:p w:rsidR="00E34AAE" w:rsidRDefault="00E34AAE" w:rsidP="000D3C00">
      <w:pPr>
        <w:rPr>
          <w:b/>
          <w:bCs/>
        </w:rPr>
      </w:pPr>
    </w:p>
    <w:p w:rsidR="006B47AA" w:rsidRDefault="006B47AA" w:rsidP="006B47AA">
      <w:r>
        <w:t xml:space="preserve">Two files can be compared using </w:t>
      </w:r>
      <w:r w:rsidRPr="006B47AA">
        <w:rPr>
          <w:i/>
        </w:rPr>
        <w:t>cmp</w:t>
      </w:r>
      <w:r>
        <w:t xml:space="preserve"> command and </w:t>
      </w:r>
      <w:r w:rsidRPr="006B47AA">
        <w:rPr>
          <w:i/>
        </w:rPr>
        <w:t>diff</w:t>
      </w:r>
      <w:r>
        <w:t xml:space="preserve"> command depending on requirements.</w:t>
      </w:r>
    </w:p>
    <w:p w:rsidR="006B47AA" w:rsidRDefault="006B47AA" w:rsidP="000D3C00"/>
    <w:p w:rsidR="006B47AA" w:rsidRDefault="000D3C00" w:rsidP="000D3C00">
      <w:r>
        <w:t xml:space="preserve">In order to do this question, create two files with </w:t>
      </w:r>
      <w:r w:rsidR="009923EC">
        <w:t xml:space="preserve">7 to </w:t>
      </w:r>
      <w:r>
        <w:t>1</w:t>
      </w:r>
      <w:r w:rsidR="00EE30ED">
        <w:t>0</w:t>
      </w:r>
      <w:r>
        <w:t xml:space="preserve"> names with one name in each line.  </w:t>
      </w:r>
      <w:r w:rsidR="00BA5BA2">
        <w:t xml:space="preserve">Make sure that some names in the two files are </w:t>
      </w:r>
      <w:r w:rsidR="00F73F8E">
        <w:t xml:space="preserve">same </w:t>
      </w:r>
      <w:r w:rsidR="00BA5BA2">
        <w:t>and some are different</w:t>
      </w:r>
      <w:r w:rsidR="00E6362F">
        <w:t xml:space="preserve">.  </w:t>
      </w:r>
      <w:r>
        <w:t xml:space="preserve">Name the files </w:t>
      </w:r>
      <w:r w:rsidR="00C00066">
        <w:rPr>
          <w:i/>
        </w:rPr>
        <w:t>hw2</w:t>
      </w:r>
      <w:r w:rsidRPr="009923EC">
        <w:rPr>
          <w:i/>
        </w:rPr>
        <w:t>test1</w:t>
      </w:r>
      <w:r>
        <w:t xml:space="preserve">, </w:t>
      </w:r>
      <w:r w:rsidR="009923EC">
        <w:t xml:space="preserve">and </w:t>
      </w:r>
      <w:r w:rsidR="00C00066">
        <w:rPr>
          <w:i/>
        </w:rPr>
        <w:t>hw2</w:t>
      </w:r>
      <w:r w:rsidRPr="009923EC">
        <w:rPr>
          <w:i/>
        </w:rPr>
        <w:t>test2</w:t>
      </w:r>
      <w:r>
        <w:t xml:space="preserve">.  Ensure that there are few </w:t>
      </w:r>
      <w:r w:rsidRPr="00AB55B0">
        <w:rPr>
          <w:color w:val="0000FF"/>
        </w:rPr>
        <w:t>consecutive lines</w:t>
      </w:r>
      <w:r>
        <w:t xml:space="preserve"> with identical names (duplicate lines) in each file.  Also, make sure that some of the names are the same in both files. </w:t>
      </w:r>
      <w:r w:rsidR="006B47AA">
        <w:t xml:space="preserve"> </w:t>
      </w:r>
    </w:p>
    <w:p w:rsidR="000D3C00" w:rsidRPr="006B47AA" w:rsidRDefault="006B47AA" w:rsidP="000D3C00">
      <w:r w:rsidRPr="006B47AA">
        <w:rPr>
          <w:color w:val="FF0000"/>
        </w:rPr>
        <w:t>Create these two files before issuing the script command to answer this question.</w:t>
      </w:r>
    </w:p>
    <w:p w:rsidR="006B47AA" w:rsidRDefault="006B47AA" w:rsidP="000D3C00"/>
    <w:p w:rsidR="006B47AA" w:rsidRDefault="00EE30ED" w:rsidP="00BA5BA2">
      <w:pPr>
        <w:pStyle w:val="ListParagraph"/>
        <w:numPr>
          <w:ilvl w:val="0"/>
          <w:numId w:val="41"/>
        </w:numPr>
      </w:pPr>
      <w:r>
        <w:t xml:space="preserve">Display the </w:t>
      </w:r>
      <w:r w:rsidR="00E6362F">
        <w:t xml:space="preserve">content of </w:t>
      </w:r>
      <w:r w:rsidR="006B47AA">
        <w:t>hw2test1</w:t>
      </w:r>
    </w:p>
    <w:p w:rsidR="00EE30ED" w:rsidRDefault="006B47AA" w:rsidP="00BA5BA2">
      <w:pPr>
        <w:pStyle w:val="ListParagraph"/>
        <w:numPr>
          <w:ilvl w:val="0"/>
          <w:numId w:val="41"/>
        </w:numPr>
      </w:pPr>
      <w:r>
        <w:t>Display the content of hw2test2</w:t>
      </w:r>
    </w:p>
    <w:p w:rsidR="00842632" w:rsidRDefault="003653DF" w:rsidP="00BA5BA2">
      <w:pPr>
        <w:pStyle w:val="ListParagraph"/>
        <w:numPr>
          <w:ilvl w:val="0"/>
          <w:numId w:val="41"/>
        </w:numPr>
      </w:pPr>
      <w:r>
        <w:t xml:space="preserve">Compare </w:t>
      </w:r>
      <w:r w:rsidR="00C00066">
        <w:t>hw2</w:t>
      </w:r>
      <w:r>
        <w:t xml:space="preserve">test1 and </w:t>
      </w:r>
      <w:r w:rsidR="00C00066">
        <w:t>hw2</w:t>
      </w:r>
      <w:r>
        <w:t>test2</w:t>
      </w:r>
      <w:r w:rsidR="00842632">
        <w:t xml:space="preserve"> using </w:t>
      </w:r>
      <w:r w:rsidR="00842632" w:rsidRPr="009923EC">
        <w:rPr>
          <w:i/>
        </w:rPr>
        <w:t>cmp</w:t>
      </w:r>
      <w:r w:rsidR="00842632">
        <w:t xml:space="preserve"> command</w:t>
      </w:r>
    </w:p>
    <w:p w:rsidR="00842632" w:rsidRDefault="00842632" w:rsidP="00BA5BA2">
      <w:pPr>
        <w:pStyle w:val="ListParagraph"/>
        <w:numPr>
          <w:ilvl w:val="0"/>
          <w:numId w:val="41"/>
        </w:numPr>
      </w:pPr>
      <w:r>
        <w:t>Find the differenc</w:t>
      </w:r>
      <w:r w:rsidR="003653DF">
        <w:t xml:space="preserve">es between </w:t>
      </w:r>
      <w:r w:rsidR="00C00066">
        <w:t>hw2</w:t>
      </w:r>
      <w:r w:rsidR="003653DF">
        <w:t xml:space="preserve">test1 and </w:t>
      </w:r>
      <w:r w:rsidR="00C00066">
        <w:t>hw2</w:t>
      </w:r>
      <w:r w:rsidR="003653DF">
        <w:t>test2</w:t>
      </w:r>
      <w:r>
        <w:t xml:space="preserve"> using </w:t>
      </w:r>
      <w:r w:rsidRPr="009923EC">
        <w:rPr>
          <w:i/>
        </w:rPr>
        <w:t xml:space="preserve">diff </w:t>
      </w:r>
      <w:r>
        <w:t>command</w:t>
      </w:r>
    </w:p>
    <w:p w:rsidR="003653DF" w:rsidRDefault="003653DF" w:rsidP="00BA5BA2">
      <w:pPr>
        <w:pStyle w:val="ListParagraph"/>
        <w:numPr>
          <w:ilvl w:val="1"/>
          <w:numId w:val="41"/>
        </w:numPr>
      </w:pPr>
      <w:r>
        <w:t xml:space="preserve">Notice the differences in the output between </w:t>
      </w:r>
      <w:r w:rsidRPr="003653DF">
        <w:rPr>
          <w:i/>
        </w:rPr>
        <w:t>cmp</w:t>
      </w:r>
      <w:r>
        <w:t xml:space="preserve"> and </w:t>
      </w:r>
      <w:r w:rsidRPr="003653DF">
        <w:rPr>
          <w:i/>
        </w:rPr>
        <w:t>diff</w:t>
      </w:r>
      <w:r>
        <w:t xml:space="preserve"> commands.</w:t>
      </w:r>
    </w:p>
    <w:p w:rsidR="00842632" w:rsidRDefault="00842632" w:rsidP="00BA5BA2">
      <w:pPr>
        <w:pStyle w:val="ListParagraph"/>
        <w:numPr>
          <w:ilvl w:val="0"/>
          <w:numId w:val="41"/>
        </w:numPr>
      </w:pPr>
      <w:r w:rsidRPr="003653DF">
        <w:rPr>
          <w:i/>
        </w:rPr>
        <w:t>Sort</w:t>
      </w:r>
      <w:r>
        <w:t xml:space="preserve"> </w:t>
      </w:r>
      <w:r w:rsidR="00C00066">
        <w:t>hw2</w:t>
      </w:r>
      <w:r>
        <w:t xml:space="preserve">test1 and store the result by redirecting the output to </w:t>
      </w:r>
      <w:r w:rsidR="00C00066">
        <w:t>hw2</w:t>
      </w:r>
      <w:r>
        <w:t>test1sorted file.</w:t>
      </w:r>
    </w:p>
    <w:p w:rsidR="00842632" w:rsidRDefault="00842632" w:rsidP="00BA5BA2">
      <w:pPr>
        <w:pStyle w:val="ListParagraph"/>
        <w:numPr>
          <w:ilvl w:val="0"/>
          <w:numId w:val="41"/>
        </w:numPr>
      </w:pPr>
      <w:r w:rsidRPr="003653DF">
        <w:rPr>
          <w:i/>
        </w:rPr>
        <w:t>Sort</w:t>
      </w:r>
      <w:r>
        <w:t xml:space="preserve"> </w:t>
      </w:r>
      <w:r w:rsidR="00C00066">
        <w:t>hw2</w:t>
      </w:r>
      <w:r>
        <w:t xml:space="preserve">test2 and store the result by redirecting the output to </w:t>
      </w:r>
      <w:r w:rsidR="00C00066">
        <w:t>hw2</w:t>
      </w:r>
      <w:r>
        <w:t>test2sorted file.</w:t>
      </w:r>
    </w:p>
    <w:p w:rsidR="00F73F8E" w:rsidRDefault="00F73F8E" w:rsidP="00F73F8E"/>
    <w:p w:rsidR="003653DF" w:rsidRDefault="003653DF" w:rsidP="00F73F8E">
      <w:r>
        <w:t xml:space="preserve">Two files can also be compared </w:t>
      </w:r>
      <w:r w:rsidRPr="00F73F8E">
        <w:rPr>
          <w:i/>
        </w:rPr>
        <w:t>comm</w:t>
      </w:r>
      <w:r>
        <w:t xml:space="preserve"> command. There are differences between </w:t>
      </w:r>
      <w:r w:rsidRPr="00F73F8E">
        <w:rPr>
          <w:i/>
        </w:rPr>
        <w:t>cmp</w:t>
      </w:r>
      <w:r>
        <w:t xml:space="preserve">, </w:t>
      </w:r>
      <w:r w:rsidRPr="00F73F8E">
        <w:rPr>
          <w:i/>
        </w:rPr>
        <w:t>diff</w:t>
      </w:r>
      <w:r w:rsidR="00F73F8E">
        <w:t xml:space="preserve"> and </w:t>
      </w:r>
      <w:r w:rsidRPr="00F73F8E">
        <w:rPr>
          <w:i/>
        </w:rPr>
        <w:t>comm</w:t>
      </w:r>
      <w:r>
        <w:t xml:space="preserve"> commands. Read about them and understand the differences.</w:t>
      </w:r>
    </w:p>
    <w:p w:rsidR="00F73F8E" w:rsidRPr="003653DF" w:rsidRDefault="00F73F8E" w:rsidP="00F73F8E"/>
    <w:p w:rsidR="00842632" w:rsidRDefault="00842632" w:rsidP="00BA5BA2">
      <w:pPr>
        <w:pStyle w:val="ListParagraph"/>
        <w:numPr>
          <w:ilvl w:val="0"/>
          <w:numId w:val="41"/>
        </w:numPr>
      </w:pPr>
      <w:r>
        <w:t xml:space="preserve">Compare </w:t>
      </w:r>
      <w:r w:rsidR="00C00066">
        <w:t>hw2</w:t>
      </w:r>
      <w:r>
        <w:t xml:space="preserve">test1sorted  </w:t>
      </w:r>
      <w:r w:rsidR="00C00066">
        <w:t>hw2</w:t>
      </w:r>
      <w:r>
        <w:t xml:space="preserve">test2sorted using </w:t>
      </w:r>
      <w:r w:rsidRPr="00842632">
        <w:rPr>
          <w:i/>
        </w:rPr>
        <w:t>comm</w:t>
      </w:r>
      <w:r>
        <w:t xml:space="preserve"> command</w:t>
      </w:r>
    </w:p>
    <w:p w:rsidR="00842632" w:rsidRDefault="00842632" w:rsidP="00BA5BA2">
      <w:pPr>
        <w:pStyle w:val="ListParagraph"/>
        <w:numPr>
          <w:ilvl w:val="0"/>
          <w:numId w:val="41"/>
        </w:numPr>
      </w:pPr>
      <w:r>
        <w:t xml:space="preserve">Display ONLY the bottom 5 lines of the </w:t>
      </w:r>
      <w:r w:rsidR="00C00066">
        <w:t>hw2</w:t>
      </w:r>
      <w:r>
        <w:t>test1 file</w:t>
      </w:r>
    </w:p>
    <w:p w:rsidR="00842632" w:rsidRDefault="00842632" w:rsidP="00BA5BA2">
      <w:pPr>
        <w:pStyle w:val="ListParagraph"/>
        <w:numPr>
          <w:ilvl w:val="0"/>
          <w:numId w:val="41"/>
        </w:numPr>
      </w:pPr>
      <w:r>
        <w:t xml:space="preserve">Display ONLY the top 10 lines of the </w:t>
      </w:r>
      <w:r w:rsidR="00C00066">
        <w:t>hw2</w:t>
      </w:r>
      <w:r>
        <w:t>test1 file without using any option in the command</w:t>
      </w:r>
    </w:p>
    <w:p w:rsidR="00842632" w:rsidRDefault="00842632" w:rsidP="00BA5BA2">
      <w:pPr>
        <w:pStyle w:val="ListParagraph"/>
        <w:numPr>
          <w:ilvl w:val="0"/>
          <w:numId w:val="41"/>
        </w:numPr>
      </w:pPr>
      <w:r>
        <w:t xml:space="preserve">Issue appropriate command to </w:t>
      </w:r>
      <w:r w:rsidR="006B3F6E">
        <w:t xml:space="preserve">display the content of hw2test1 removing </w:t>
      </w:r>
      <w:r>
        <w:t>c</w:t>
      </w:r>
      <w:r w:rsidR="006B3F6E">
        <w:t>onsecutive duplicate lines</w:t>
      </w:r>
    </w:p>
    <w:p w:rsidR="00743082" w:rsidRDefault="00743082" w:rsidP="00BA5BA2">
      <w:pPr>
        <w:pStyle w:val="ListParagraph"/>
        <w:numPr>
          <w:ilvl w:val="0"/>
          <w:numId w:val="41"/>
        </w:numPr>
      </w:pPr>
      <w:r>
        <w:t xml:space="preserve">Create the file </w:t>
      </w:r>
      <w:r w:rsidR="00C00066">
        <w:t>hw2</w:t>
      </w:r>
      <w:r w:rsidR="007D3922">
        <w:t>before_setting_umask</w:t>
      </w:r>
      <w:r>
        <w:t xml:space="preserve"> using </w:t>
      </w:r>
      <w:r w:rsidRPr="00743082">
        <w:rPr>
          <w:i/>
        </w:rPr>
        <w:t>touch</w:t>
      </w:r>
      <w:r>
        <w:t xml:space="preserve"> command</w:t>
      </w:r>
    </w:p>
    <w:p w:rsidR="00743082" w:rsidRDefault="003653DF" w:rsidP="00BA5BA2">
      <w:pPr>
        <w:pStyle w:val="ListParagraph"/>
        <w:numPr>
          <w:ilvl w:val="0"/>
          <w:numId w:val="41"/>
        </w:numPr>
      </w:pPr>
      <w:r>
        <w:t xml:space="preserve">The </w:t>
      </w:r>
      <w:r w:rsidRPr="003653DF">
        <w:rPr>
          <w:i/>
        </w:rPr>
        <w:t>umask</w:t>
      </w:r>
      <w:r>
        <w:t xml:space="preserve"> command can be used to set or change the default file permissions to be set when a new file is created.  </w:t>
      </w:r>
      <w:r w:rsidR="00743082">
        <w:t xml:space="preserve">Issue </w:t>
      </w:r>
      <w:r w:rsidR="00743082" w:rsidRPr="00743082">
        <w:rPr>
          <w:i/>
        </w:rPr>
        <w:t>umask 600</w:t>
      </w:r>
      <w:r w:rsidR="00743082">
        <w:t xml:space="preserve"> command</w:t>
      </w:r>
    </w:p>
    <w:p w:rsidR="00743082" w:rsidRDefault="003653DF" w:rsidP="00BA5BA2">
      <w:pPr>
        <w:pStyle w:val="ListParagraph"/>
        <w:numPr>
          <w:ilvl w:val="0"/>
          <w:numId w:val="41"/>
        </w:numPr>
      </w:pPr>
      <w:r>
        <w:t xml:space="preserve"> </w:t>
      </w:r>
      <w:r w:rsidR="00743082">
        <w:t xml:space="preserve">Create the file </w:t>
      </w:r>
      <w:r w:rsidR="00C00066">
        <w:t>hw2after_</w:t>
      </w:r>
      <w:r w:rsidR="007D3922">
        <w:t>setting_u</w:t>
      </w:r>
      <w:r w:rsidR="00743082">
        <w:t xml:space="preserve">mask using </w:t>
      </w:r>
      <w:r w:rsidR="00743082" w:rsidRPr="003653DF">
        <w:rPr>
          <w:i/>
        </w:rPr>
        <w:t>touch</w:t>
      </w:r>
      <w:r w:rsidR="00743082">
        <w:t xml:space="preserve"> command</w:t>
      </w:r>
    </w:p>
    <w:p w:rsidR="00743082" w:rsidRDefault="007D3922" w:rsidP="00BA5BA2">
      <w:pPr>
        <w:pStyle w:val="ListParagraph"/>
        <w:numPr>
          <w:ilvl w:val="0"/>
          <w:numId w:val="41"/>
        </w:numPr>
      </w:pPr>
      <w:r>
        <w:t xml:space="preserve">Display the </w:t>
      </w:r>
      <w:r w:rsidR="00C00066">
        <w:t xml:space="preserve">file </w:t>
      </w:r>
      <w:r>
        <w:t xml:space="preserve">permissions set on </w:t>
      </w:r>
      <w:r w:rsidR="00C00066">
        <w:t xml:space="preserve">hw2before_setting_umask </w:t>
      </w:r>
      <w:r w:rsidR="00743082">
        <w:t xml:space="preserve"> </w:t>
      </w:r>
      <w:r>
        <w:t xml:space="preserve">and </w:t>
      </w:r>
      <w:r w:rsidR="00C00066">
        <w:t>hw2after_setting_umask</w:t>
      </w:r>
    </w:p>
    <w:p w:rsidR="001C508A" w:rsidRDefault="001C508A" w:rsidP="00BA5BA2">
      <w:pPr>
        <w:pStyle w:val="ListParagraph"/>
        <w:numPr>
          <w:ilvl w:val="0"/>
          <w:numId w:val="41"/>
        </w:numPr>
      </w:pPr>
      <w:r>
        <w:t>Using echo command answer what permissions were removed for the owner due to the above umask command</w:t>
      </w:r>
    </w:p>
    <w:p w:rsidR="00F73F8E" w:rsidRDefault="00F73F8E" w:rsidP="00F73F8E"/>
    <w:p w:rsidR="003653DF" w:rsidRDefault="00C00066" w:rsidP="00F73F8E">
      <w:r>
        <w:t>The g</w:t>
      </w:r>
      <w:r w:rsidR="003653DF">
        <w:t>rep command can be used to search for a string in one or more files</w:t>
      </w:r>
      <w:r w:rsidR="00962A10">
        <w:t>. When the line with the string is found, it is displayed.  Check this by issuing the following grep commands.</w:t>
      </w:r>
    </w:p>
    <w:p w:rsidR="00F73F8E" w:rsidRDefault="00F73F8E" w:rsidP="00F73F8E"/>
    <w:p w:rsidR="000D3C00" w:rsidRDefault="000D3C00" w:rsidP="00BA5BA2">
      <w:pPr>
        <w:pStyle w:val="ListParagraph"/>
        <w:numPr>
          <w:ilvl w:val="0"/>
          <w:numId w:val="41"/>
        </w:numPr>
      </w:pPr>
      <w:r>
        <w:t xml:space="preserve">Issue a </w:t>
      </w:r>
      <w:r w:rsidRPr="00743082">
        <w:rPr>
          <w:i/>
          <w:iCs/>
        </w:rPr>
        <w:t>grep</w:t>
      </w:r>
      <w:r>
        <w:t xml:space="preserve"> command on </w:t>
      </w:r>
      <w:r w:rsidR="00C00066">
        <w:t>hw2</w:t>
      </w:r>
      <w:r>
        <w:t xml:space="preserve">test1 with a name that exists in </w:t>
      </w:r>
      <w:r w:rsidR="00C00066">
        <w:t>hw2</w:t>
      </w:r>
      <w:r>
        <w:t>test1.</w:t>
      </w:r>
    </w:p>
    <w:p w:rsidR="000D3C00" w:rsidRDefault="000D3C00" w:rsidP="00BA5BA2">
      <w:pPr>
        <w:pStyle w:val="ListParagraph"/>
        <w:numPr>
          <w:ilvl w:val="0"/>
          <w:numId w:val="41"/>
        </w:numPr>
      </w:pPr>
      <w:r>
        <w:lastRenderedPageBreak/>
        <w:t xml:space="preserve">Issue a </w:t>
      </w:r>
      <w:r w:rsidRPr="00743082">
        <w:rPr>
          <w:i/>
          <w:iCs/>
        </w:rPr>
        <w:t>grep</w:t>
      </w:r>
      <w:r>
        <w:t xml:space="preserve"> command on </w:t>
      </w:r>
      <w:r w:rsidR="00C00066">
        <w:t>hw2</w:t>
      </w:r>
      <w:r>
        <w:t>test[12] with a</w:t>
      </w:r>
      <w:r w:rsidR="00962A10">
        <w:t xml:space="preserve"> name that exists in both files (</w:t>
      </w:r>
      <w:r w:rsidR="00C00066">
        <w:t>hw2</w:t>
      </w:r>
      <w:r w:rsidR="00962A10">
        <w:t xml:space="preserve">test1 and </w:t>
      </w:r>
      <w:r w:rsidR="00C00066">
        <w:t>hw2</w:t>
      </w:r>
      <w:r w:rsidR="00962A10">
        <w:t>test2).</w:t>
      </w:r>
    </w:p>
    <w:p w:rsidR="000D3C00" w:rsidRDefault="000D3C00" w:rsidP="00BA5BA2">
      <w:pPr>
        <w:pStyle w:val="ListParagraph"/>
        <w:numPr>
          <w:ilvl w:val="0"/>
          <w:numId w:val="41"/>
        </w:numPr>
      </w:pPr>
      <w:r>
        <w:t xml:space="preserve">Issue a </w:t>
      </w:r>
      <w:r w:rsidRPr="00743082">
        <w:rPr>
          <w:i/>
          <w:iCs/>
        </w:rPr>
        <w:t>grep</w:t>
      </w:r>
      <w:r>
        <w:t xml:space="preserve"> command on </w:t>
      </w:r>
      <w:r w:rsidR="00C00066">
        <w:t>hw2</w:t>
      </w:r>
      <w:r>
        <w:t xml:space="preserve">test[12] with a </w:t>
      </w:r>
      <w:r w:rsidR="00962A10">
        <w:t xml:space="preserve">name </w:t>
      </w:r>
      <w:r w:rsidR="006B3F6E">
        <w:t>that does not exist in both</w:t>
      </w:r>
      <w:r>
        <w:t xml:space="preserve"> files.</w:t>
      </w:r>
    </w:p>
    <w:p w:rsidR="000D3C00" w:rsidRDefault="00F73F8E" w:rsidP="00F73F8E">
      <w:pPr>
        <w:pStyle w:val="ListParagraph"/>
        <w:numPr>
          <w:ilvl w:val="0"/>
          <w:numId w:val="41"/>
        </w:numPr>
      </w:pPr>
      <w:r>
        <w:t>What difference you see between (16) and (17) by Observing the output of above three grep commands</w:t>
      </w:r>
    </w:p>
    <w:p w:rsidR="00F73F8E" w:rsidRDefault="00F73F8E" w:rsidP="000D3C00"/>
    <w:sectPr w:rsidR="00F73F8E" w:rsidSect="00550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002" w:rsidRDefault="00666002" w:rsidP="006B3F6E">
      <w:r>
        <w:separator/>
      </w:r>
    </w:p>
  </w:endnote>
  <w:endnote w:type="continuationSeparator" w:id="0">
    <w:p w:rsidR="00666002" w:rsidRDefault="00666002" w:rsidP="006B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002" w:rsidRDefault="00666002" w:rsidP="006B3F6E">
      <w:r>
        <w:separator/>
      </w:r>
    </w:p>
  </w:footnote>
  <w:footnote w:type="continuationSeparator" w:id="0">
    <w:p w:rsidR="00666002" w:rsidRDefault="00666002" w:rsidP="006B3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241"/>
    <w:multiLevelType w:val="hybridMultilevel"/>
    <w:tmpl w:val="CEA42798"/>
    <w:lvl w:ilvl="0" w:tplc="D89A47B2">
      <w:start w:val="1"/>
      <w:numFmt w:val="lowerLetter"/>
      <w:lvlText w:val="(%1)"/>
      <w:lvlJc w:val="left"/>
      <w:pPr>
        <w:ind w:left="720" w:hanging="675"/>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 w15:restartNumberingAfterBreak="0">
    <w:nsid w:val="03FE52B9"/>
    <w:multiLevelType w:val="singleLevel"/>
    <w:tmpl w:val="DBFAC7EE"/>
    <w:lvl w:ilvl="0">
      <w:start w:val="1"/>
      <w:numFmt w:val="decimal"/>
      <w:lvlText w:val="%1."/>
      <w:lvlJc w:val="left"/>
      <w:pPr>
        <w:tabs>
          <w:tab w:val="num" w:pos="1080"/>
        </w:tabs>
        <w:ind w:left="1080" w:hanging="360"/>
      </w:pPr>
      <w:rPr>
        <w:rFonts w:hint="default"/>
      </w:rPr>
    </w:lvl>
  </w:abstractNum>
  <w:abstractNum w:abstractNumId="2" w15:restartNumberingAfterBreak="0">
    <w:nsid w:val="09343F14"/>
    <w:multiLevelType w:val="hybridMultilevel"/>
    <w:tmpl w:val="957C5040"/>
    <w:lvl w:ilvl="0" w:tplc="17AC88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85C04"/>
    <w:multiLevelType w:val="hybridMultilevel"/>
    <w:tmpl w:val="C188393C"/>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A588C"/>
    <w:multiLevelType w:val="hybridMultilevel"/>
    <w:tmpl w:val="620258A0"/>
    <w:lvl w:ilvl="0" w:tplc="D89A47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F64C7"/>
    <w:multiLevelType w:val="hybridMultilevel"/>
    <w:tmpl w:val="C09A6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1D2397"/>
    <w:multiLevelType w:val="hybridMultilevel"/>
    <w:tmpl w:val="16E007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14B84"/>
    <w:multiLevelType w:val="hybridMultilevel"/>
    <w:tmpl w:val="C3041C1C"/>
    <w:lvl w:ilvl="0" w:tplc="B41E503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101D4"/>
    <w:multiLevelType w:val="hybridMultilevel"/>
    <w:tmpl w:val="B524D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86E354A"/>
    <w:multiLevelType w:val="hybridMultilevel"/>
    <w:tmpl w:val="2FD08F5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284EBA"/>
    <w:multiLevelType w:val="hybridMultilevel"/>
    <w:tmpl w:val="90184F92"/>
    <w:lvl w:ilvl="0" w:tplc="726AAE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9730E"/>
    <w:multiLevelType w:val="hybridMultilevel"/>
    <w:tmpl w:val="6944D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F03D1"/>
    <w:multiLevelType w:val="hybridMultilevel"/>
    <w:tmpl w:val="3728503E"/>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B3703"/>
    <w:multiLevelType w:val="hybridMultilevel"/>
    <w:tmpl w:val="B47682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1E6DAF"/>
    <w:multiLevelType w:val="hybridMultilevel"/>
    <w:tmpl w:val="A1688016"/>
    <w:lvl w:ilvl="0" w:tplc="AFCE26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90BDE"/>
    <w:multiLevelType w:val="hybridMultilevel"/>
    <w:tmpl w:val="0C3465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EC7DFC"/>
    <w:multiLevelType w:val="hybridMultilevel"/>
    <w:tmpl w:val="183C2DA8"/>
    <w:lvl w:ilvl="0" w:tplc="7FF66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756CC7"/>
    <w:multiLevelType w:val="hybridMultilevel"/>
    <w:tmpl w:val="D8745B46"/>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83DF1"/>
    <w:multiLevelType w:val="singleLevel"/>
    <w:tmpl w:val="84F88E8E"/>
    <w:lvl w:ilvl="0">
      <w:start w:val="1"/>
      <w:numFmt w:val="decimal"/>
      <w:lvlText w:val="%1."/>
      <w:legacy w:legacy="1" w:legacySpace="0" w:legacyIndent="360"/>
      <w:lvlJc w:val="left"/>
      <w:rPr>
        <w:rFonts w:ascii="Times New Roman" w:hAnsi="Times New Roman" w:hint="default"/>
      </w:rPr>
    </w:lvl>
  </w:abstractNum>
  <w:abstractNum w:abstractNumId="19" w15:restartNumberingAfterBreak="0">
    <w:nsid w:val="45CC63D9"/>
    <w:multiLevelType w:val="hybridMultilevel"/>
    <w:tmpl w:val="79B22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62158"/>
    <w:multiLevelType w:val="hybridMultilevel"/>
    <w:tmpl w:val="AD5C2098"/>
    <w:lvl w:ilvl="0" w:tplc="00061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71597"/>
    <w:multiLevelType w:val="hybridMultilevel"/>
    <w:tmpl w:val="FFFAB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117DC2"/>
    <w:multiLevelType w:val="hybridMultilevel"/>
    <w:tmpl w:val="B9BAC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C5AE0"/>
    <w:multiLevelType w:val="hybridMultilevel"/>
    <w:tmpl w:val="CDD2AABC"/>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F654B"/>
    <w:multiLevelType w:val="hybridMultilevel"/>
    <w:tmpl w:val="582AC566"/>
    <w:lvl w:ilvl="0" w:tplc="04090011">
      <w:start w:val="1"/>
      <w:numFmt w:val="decimal"/>
      <w:lvlText w:val="%1)"/>
      <w:lvlJc w:val="left"/>
      <w:pPr>
        <w:ind w:left="720" w:hanging="675"/>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5" w15:restartNumberingAfterBreak="0">
    <w:nsid w:val="5A4E307D"/>
    <w:multiLevelType w:val="hybridMultilevel"/>
    <w:tmpl w:val="B4768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C3E94"/>
    <w:multiLevelType w:val="hybridMultilevel"/>
    <w:tmpl w:val="981AB05C"/>
    <w:lvl w:ilvl="0" w:tplc="F198DD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A573B"/>
    <w:multiLevelType w:val="hybridMultilevel"/>
    <w:tmpl w:val="95CE95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8C21FB"/>
    <w:multiLevelType w:val="hybridMultilevel"/>
    <w:tmpl w:val="3728503E"/>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4397A"/>
    <w:multiLevelType w:val="singleLevel"/>
    <w:tmpl w:val="84F88E8E"/>
    <w:lvl w:ilvl="0">
      <w:start w:val="1"/>
      <w:numFmt w:val="decimal"/>
      <w:lvlText w:val="%1."/>
      <w:legacy w:legacy="1" w:legacySpace="0" w:legacyIndent="360"/>
      <w:lvlJc w:val="left"/>
      <w:rPr>
        <w:rFonts w:ascii="Times New Roman" w:hAnsi="Times New Roman" w:hint="default"/>
      </w:rPr>
    </w:lvl>
  </w:abstractNum>
  <w:abstractNum w:abstractNumId="30" w15:restartNumberingAfterBreak="0">
    <w:nsid w:val="673E123E"/>
    <w:multiLevelType w:val="hybridMultilevel"/>
    <w:tmpl w:val="FD2AF8AE"/>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82902"/>
    <w:multiLevelType w:val="hybridMultilevel"/>
    <w:tmpl w:val="3048957E"/>
    <w:lvl w:ilvl="0" w:tplc="16F27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F19A8"/>
    <w:multiLevelType w:val="hybridMultilevel"/>
    <w:tmpl w:val="B1221890"/>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37C99"/>
    <w:multiLevelType w:val="hybridMultilevel"/>
    <w:tmpl w:val="1CC29F78"/>
    <w:lvl w:ilvl="0" w:tplc="F5CE7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438E8"/>
    <w:multiLevelType w:val="hybridMultilevel"/>
    <w:tmpl w:val="A58694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D80C5A"/>
    <w:multiLevelType w:val="hybridMultilevel"/>
    <w:tmpl w:val="3B488DE2"/>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A67A7"/>
    <w:multiLevelType w:val="hybridMultilevel"/>
    <w:tmpl w:val="9D8A3B20"/>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F1596"/>
    <w:multiLevelType w:val="hybridMultilevel"/>
    <w:tmpl w:val="3A02D6E6"/>
    <w:lvl w:ilvl="0" w:tplc="A0B82A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760490"/>
    <w:multiLevelType w:val="hybridMultilevel"/>
    <w:tmpl w:val="8E06EAF2"/>
    <w:lvl w:ilvl="0" w:tplc="CCB25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E1BB8"/>
    <w:multiLevelType w:val="hybridMultilevel"/>
    <w:tmpl w:val="CCB49CBC"/>
    <w:lvl w:ilvl="0" w:tplc="F2EA96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345A0B"/>
    <w:multiLevelType w:val="hybridMultilevel"/>
    <w:tmpl w:val="2AF41B50"/>
    <w:lvl w:ilvl="0" w:tplc="D89A47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18"/>
  </w:num>
  <w:num w:numId="4">
    <w:abstractNumId w:val="29"/>
  </w:num>
  <w:num w:numId="5">
    <w:abstractNumId w:val="5"/>
  </w:num>
  <w:num w:numId="6">
    <w:abstractNumId w:val="8"/>
  </w:num>
  <w:num w:numId="7">
    <w:abstractNumId w:val="16"/>
  </w:num>
  <w:num w:numId="8">
    <w:abstractNumId w:val="39"/>
  </w:num>
  <w:num w:numId="9">
    <w:abstractNumId w:val="20"/>
  </w:num>
  <w:num w:numId="10">
    <w:abstractNumId w:val="2"/>
  </w:num>
  <w:num w:numId="11">
    <w:abstractNumId w:val="14"/>
  </w:num>
  <w:num w:numId="12">
    <w:abstractNumId w:val="33"/>
  </w:num>
  <w:num w:numId="13">
    <w:abstractNumId w:val="26"/>
  </w:num>
  <w:num w:numId="14">
    <w:abstractNumId w:val="10"/>
  </w:num>
  <w:num w:numId="15">
    <w:abstractNumId w:val="31"/>
  </w:num>
  <w:num w:numId="16">
    <w:abstractNumId w:val="12"/>
  </w:num>
  <w:num w:numId="17">
    <w:abstractNumId w:val="36"/>
  </w:num>
  <w:num w:numId="18">
    <w:abstractNumId w:val="23"/>
  </w:num>
  <w:num w:numId="19">
    <w:abstractNumId w:val="7"/>
  </w:num>
  <w:num w:numId="20">
    <w:abstractNumId w:val="32"/>
  </w:num>
  <w:num w:numId="21">
    <w:abstractNumId w:val="4"/>
  </w:num>
  <w:num w:numId="22">
    <w:abstractNumId w:val="17"/>
  </w:num>
  <w:num w:numId="23">
    <w:abstractNumId w:val="35"/>
  </w:num>
  <w:num w:numId="24">
    <w:abstractNumId w:val="30"/>
  </w:num>
  <w:num w:numId="25">
    <w:abstractNumId w:val="38"/>
  </w:num>
  <w:num w:numId="26">
    <w:abstractNumId w:val="3"/>
  </w:num>
  <w:num w:numId="27">
    <w:abstractNumId w:val="15"/>
  </w:num>
  <w:num w:numId="28">
    <w:abstractNumId w:val="37"/>
  </w:num>
  <w:num w:numId="29">
    <w:abstractNumId w:val="40"/>
  </w:num>
  <w:num w:numId="30">
    <w:abstractNumId w:val="24"/>
  </w:num>
  <w:num w:numId="31">
    <w:abstractNumId w:val="27"/>
  </w:num>
  <w:num w:numId="32">
    <w:abstractNumId w:val="6"/>
  </w:num>
  <w:num w:numId="33">
    <w:abstractNumId w:val="22"/>
  </w:num>
  <w:num w:numId="34">
    <w:abstractNumId w:val="34"/>
  </w:num>
  <w:num w:numId="35">
    <w:abstractNumId w:val="11"/>
  </w:num>
  <w:num w:numId="36">
    <w:abstractNumId w:val="25"/>
  </w:num>
  <w:num w:numId="37">
    <w:abstractNumId w:val="21"/>
  </w:num>
  <w:num w:numId="38">
    <w:abstractNumId w:val="9"/>
  </w:num>
  <w:num w:numId="39">
    <w:abstractNumId w:val="13"/>
  </w:num>
  <w:num w:numId="40">
    <w:abstractNumId w:val="28"/>
  </w:num>
  <w:num w:numId="4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ew Geiger">
    <w15:presenceInfo w15:providerId="Windows Live" w15:userId="d29d8f5814120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C1"/>
    <w:rsid w:val="00007034"/>
    <w:rsid w:val="00022900"/>
    <w:rsid w:val="00030AA6"/>
    <w:rsid w:val="00035CD6"/>
    <w:rsid w:val="00072E06"/>
    <w:rsid w:val="00086FFD"/>
    <w:rsid w:val="000D3C00"/>
    <w:rsid w:val="000D3E31"/>
    <w:rsid w:val="001113F1"/>
    <w:rsid w:val="00114977"/>
    <w:rsid w:val="0012617B"/>
    <w:rsid w:val="001336BE"/>
    <w:rsid w:val="00176057"/>
    <w:rsid w:val="00182696"/>
    <w:rsid w:val="00195315"/>
    <w:rsid w:val="001C508A"/>
    <w:rsid w:val="001C755C"/>
    <w:rsid w:val="001D5F93"/>
    <w:rsid w:val="002452E9"/>
    <w:rsid w:val="002465A1"/>
    <w:rsid w:val="00253815"/>
    <w:rsid w:val="002B1451"/>
    <w:rsid w:val="002B2F12"/>
    <w:rsid w:val="002C63AB"/>
    <w:rsid w:val="0030464B"/>
    <w:rsid w:val="003350A9"/>
    <w:rsid w:val="0036271F"/>
    <w:rsid w:val="003653DF"/>
    <w:rsid w:val="00366A28"/>
    <w:rsid w:val="00381B0A"/>
    <w:rsid w:val="003E0319"/>
    <w:rsid w:val="003F2377"/>
    <w:rsid w:val="004006D6"/>
    <w:rsid w:val="00402725"/>
    <w:rsid w:val="004350A7"/>
    <w:rsid w:val="004B6A54"/>
    <w:rsid w:val="004D6371"/>
    <w:rsid w:val="004E4621"/>
    <w:rsid w:val="00550D23"/>
    <w:rsid w:val="005B6FBE"/>
    <w:rsid w:val="005D25CC"/>
    <w:rsid w:val="005D7A59"/>
    <w:rsid w:val="00611B05"/>
    <w:rsid w:val="00637E2F"/>
    <w:rsid w:val="00666002"/>
    <w:rsid w:val="00672B9A"/>
    <w:rsid w:val="006B3F6E"/>
    <w:rsid w:val="006B46CE"/>
    <w:rsid w:val="006B47AA"/>
    <w:rsid w:val="006F2456"/>
    <w:rsid w:val="00724D35"/>
    <w:rsid w:val="00743082"/>
    <w:rsid w:val="00783162"/>
    <w:rsid w:val="007B5E62"/>
    <w:rsid w:val="007C423C"/>
    <w:rsid w:val="007D3922"/>
    <w:rsid w:val="007E424C"/>
    <w:rsid w:val="0082090F"/>
    <w:rsid w:val="00842632"/>
    <w:rsid w:val="00845053"/>
    <w:rsid w:val="0085645C"/>
    <w:rsid w:val="0086181B"/>
    <w:rsid w:val="0087465E"/>
    <w:rsid w:val="00953967"/>
    <w:rsid w:val="00962A10"/>
    <w:rsid w:val="009652CD"/>
    <w:rsid w:val="009923EC"/>
    <w:rsid w:val="00A367EC"/>
    <w:rsid w:val="00A5045C"/>
    <w:rsid w:val="00A515CB"/>
    <w:rsid w:val="00A52081"/>
    <w:rsid w:val="00AD6503"/>
    <w:rsid w:val="00B12A9C"/>
    <w:rsid w:val="00B2180F"/>
    <w:rsid w:val="00B234DE"/>
    <w:rsid w:val="00B23DBA"/>
    <w:rsid w:val="00B241A9"/>
    <w:rsid w:val="00B71458"/>
    <w:rsid w:val="00B83349"/>
    <w:rsid w:val="00BA5BA2"/>
    <w:rsid w:val="00BA5F48"/>
    <w:rsid w:val="00BD66B9"/>
    <w:rsid w:val="00BF04B9"/>
    <w:rsid w:val="00C00066"/>
    <w:rsid w:val="00C012C1"/>
    <w:rsid w:val="00C01949"/>
    <w:rsid w:val="00C12372"/>
    <w:rsid w:val="00CD7E5D"/>
    <w:rsid w:val="00DC302A"/>
    <w:rsid w:val="00DC55F4"/>
    <w:rsid w:val="00E24B71"/>
    <w:rsid w:val="00E26631"/>
    <w:rsid w:val="00E34AAE"/>
    <w:rsid w:val="00E533A2"/>
    <w:rsid w:val="00E538E8"/>
    <w:rsid w:val="00E6362F"/>
    <w:rsid w:val="00EE30ED"/>
    <w:rsid w:val="00F00F2A"/>
    <w:rsid w:val="00F26300"/>
    <w:rsid w:val="00F73F8E"/>
    <w:rsid w:val="00FC702D"/>
    <w:rsid w:val="00FD38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18DD"/>
  <w15:docId w15:val="{4285A475-DEAE-4F12-A92F-3BF44BAB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12C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703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012C1"/>
    <w:pPr>
      <w:ind w:left="720"/>
    </w:pPr>
  </w:style>
  <w:style w:type="paragraph" w:styleId="Header">
    <w:name w:val="header"/>
    <w:basedOn w:val="Normal"/>
    <w:link w:val="HeaderChar"/>
    <w:uiPriority w:val="99"/>
    <w:semiHidden/>
    <w:unhideWhenUsed/>
    <w:rsid w:val="006B3F6E"/>
    <w:pPr>
      <w:tabs>
        <w:tab w:val="center" w:pos="4680"/>
        <w:tab w:val="right" w:pos="9360"/>
      </w:tabs>
    </w:pPr>
  </w:style>
  <w:style w:type="character" w:customStyle="1" w:styleId="HeaderChar">
    <w:name w:val="Header Char"/>
    <w:basedOn w:val="DefaultParagraphFont"/>
    <w:link w:val="Header"/>
    <w:uiPriority w:val="99"/>
    <w:semiHidden/>
    <w:rsid w:val="006B3F6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B3F6E"/>
    <w:pPr>
      <w:tabs>
        <w:tab w:val="center" w:pos="4680"/>
        <w:tab w:val="right" w:pos="9360"/>
      </w:tabs>
    </w:pPr>
  </w:style>
  <w:style w:type="character" w:customStyle="1" w:styleId="FooterChar">
    <w:name w:val="Footer Char"/>
    <w:basedOn w:val="DefaultParagraphFont"/>
    <w:link w:val="Footer"/>
    <w:uiPriority w:val="99"/>
    <w:semiHidden/>
    <w:rsid w:val="006B3F6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703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1362</TotalTime>
  <Pages>6</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Geiger</cp:lastModifiedBy>
  <cp:revision>3</cp:revision>
  <dcterms:created xsi:type="dcterms:W3CDTF">2016-06-27T00:52:00Z</dcterms:created>
  <dcterms:modified xsi:type="dcterms:W3CDTF">2016-06-27T23:34:00Z</dcterms:modified>
</cp:coreProperties>
</file>